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6D5" w:rsidRDefault="00A115C2" w:rsidP="0007522E">
      <w:pPr>
        <w:spacing w:line="360" w:lineRule="auto"/>
        <w:jc w:val="right"/>
        <w:rPr>
          <w:color w:val="000000"/>
          <w:sz w:val="28"/>
          <w:szCs w:val="28"/>
        </w:rPr>
      </w:pPr>
      <w:r w:rsidRPr="0007522E">
        <w:rPr>
          <w:color w:val="000000"/>
          <w:sz w:val="28"/>
          <w:szCs w:val="28"/>
        </w:rPr>
        <w:t>DC</w:t>
      </w:r>
      <w:r w:rsidR="00B66C3F">
        <w:rPr>
          <w:rFonts w:hint="eastAsia"/>
          <w:color w:val="000000"/>
          <w:sz w:val="28"/>
          <w:szCs w:val="28"/>
        </w:rPr>
        <w:t>PI</w:t>
      </w:r>
      <w:r w:rsidRPr="0007522E">
        <w:rPr>
          <w:rFonts w:eastAsia="PMingLiU"/>
          <w:color w:val="000000"/>
          <w:sz w:val="28"/>
          <w:szCs w:val="28"/>
          <w:lang w:eastAsia="zh-HK"/>
        </w:rPr>
        <w:t xml:space="preserve"> </w:t>
      </w:r>
      <w:r w:rsidR="004F1D4A">
        <w:rPr>
          <w:color w:val="000000"/>
          <w:sz w:val="28"/>
          <w:szCs w:val="28"/>
        </w:rPr>
        <w:t>2505</w:t>
      </w:r>
      <w:r w:rsidR="00B616D5" w:rsidRPr="0007522E">
        <w:rPr>
          <w:color w:val="000000"/>
          <w:sz w:val="28"/>
          <w:szCs w:val="28"/>
        </w:rPr>
        <w:t>/20</w:t>
      </w:r>
      <w:r w:rsidR="00602358" w:rsidRPr="0007522E">
        <w:rPr>
          <w:color w:val="000000"/>
          <w:sz w:val="28"/>
          <w:szCs w:val="28"/>
        </w:rPr>
        <w:t>1</w:t>
      </w:r>
      <w:r w:rsidR="004F1D4A">
        <w:rPr>
          <w:rFonts w:hint="eastAsia"/>
          <w:color w:val="000000"/>
          <w:sz w:val="28"/>
          <w:szCs w:val="28"/>
        </w:rPr>
        <w:t>6</w:t>
      </w:r>
    </w:p>
    <w:p w:rsidR="00F953EA" w:rsidRDefault="00F953EA" w:rsidP="0007522E">
      <w:pPr>
        <w:spacing w:line="360" w:lineRule="auto"/>
        <w:jc w:val="right"/>
        <w:rPr>
          <w:rFonts w:hint="eastAsia"/>
          <w:color w:val="000000"/>
          <w:sz w:val="28"/>
          <w:szCs w:val="28"/>
        </w:rPr>
      </w:pPr>
      <w:r w:rsidRPr="00F953EA">
        <w:rPr>
          <w:color w:val="000000"/>
          <w:sz w:val="28"/>
          <w:szCs w:val="28"/>
        </w:rPr>
        <w:t>[2019] HKDC 488</w:t>
      </w:r>
    </w:p>
    <w:p w:rsidR="004F1D4A" w:rsidRPr="000977AC" w:rsidRDefault="004F1D4A" w:rsidP="0007522E">
      <w:pPr>
        <w:spacing w:line="360" w:lineRule="auto"/>
        <w:jc w:val="right"/>
        <w:rPr>
          <w:rFonts w:eastAsia="PMingLiU" w:hint="eastAsia"/>
          <w:color w:val="000000"/>
          <w:sz w:val="28"/>
          <w:szCs w:val="28"/>
          <w:lang w:eastAsia="zh-HK"/>
        </w:rPr>
      </w:pPr>
    </w:p>
    <w:p w:rsidR="00B616D5" w:rsidRPr="0007522E" w:rsidRDefault="00B616D5" w:rsidP="0007522E">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Pr="0007522E">
        <w:rPr>
          <w:b/>
          <w:color w:val="000000"/>
          <w:sz w:val="28"/>
          <w:szCs w:val="28"/>
        </w:rPr>
        <w:t xml:space="preserve"> OF THE</w:t>
      </w:r>
    </w:p>
    <w:p w:rsidR="00CA35DE" w:rsidRPr="0007522E" w:rsidRDefault="00B616D5" w:rsidP="0007522E">
      <w:pPr>
        <w:pStyle w:val="Heading1"/>
        <w:keepNext w:val="0"/>
        <w:spacing w:line="360" w:lineRule="auto"/>
        <w:rPr>
          <w:b/>
          <w:color w:val="000000"/>
          <w:sz w:val="28"/>
          <w:szCs w:val="28"/>
          <w:u w:val="none"/>
        </w:rPr>
      </w:pPr>
      <w:r w:rsidRPr="0007522E">
        <w:rPr>
          <w:b/>
          <w:color w:val="000000"/>
          <w:sz w:val="28"/>
          <w:szCs w:val="28"/>
          <w:u w:val="none"/>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Pr>
          <w:color w:val="000000"/>
          <w:sz w:val="28"/>
          <w:szCs w:val="28"/>
        </w:rPr>
        <w:t>NO.</w:t>
      </w:r>
      <w:r w:rsidR="004F1D4A">
        <w:rPr>
          <w:color w:val="000000"/>
          <w:sz w:val="28"/>
          <w:szCs w:val="28"/>
        </w:rPr>
        <w:t>2505 OF 2016</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B616D5" w:rsidRPr="0007522E" w:rsidRDefault="00B616D5" w:rsidP="0007522E">
      <w:pPr>
        <w:spacing w:line="360" w:lineRule="auto"/>
        <w:rPr>
          <w:color w:val="000000"/>
          <w:sz w:val="28"/>
          <w:szCs w:val="28"/>
        </w:rPr>
      </w:pPr>
      <w:r w:rsidRPr="0007522E">
        <w:rPr>
          <w:color w:val="000000"/>
          <w:sz w:val="28"/>
          <w:szCs w:val="28"/>
        </w:rPr>
        <w:t>BETWEEN</w:t>
      </w:r>
    </w:p>
    <w:tbl>
      <w:tblPr>
        <w:tblW w:w="6915" w:type="dxa"/>
        <w:tblInd w:w="1788" w:type="dxa"/>
        <w:tblLook w:val="04A0" w:firstRow="1" w:lastRow="0" w:firstColumn="1" w:lastColumn="0" w:noHBand="0" w:noVBand="1"/>
      </w:tblPr>
      <w:tblGrid>
        <w:gridCol w:w="120"/>
        <w:gridCol w:w="4860"/>
        <w:gridCol w:w="95"/>
        <w:gridCol w:w="90"/>
        <w:gridCol w:w="1660"/>
        <w:gridCol w:w="90"/>
      </w:tblGrid>
      <w:tr w:rsidR="00B616D5" w:rsidRPr="0007522E" w:rsidTr="00A97451">
        <w:trPr>
          <w:gridBefore w:val="1"/>
          <w:gridAfter w:val="1"/>
          <w:wBefore w:w="120" w:type="dxa"/>
          <w:wAfter w:w="90" w:type="dxa"/>
        </w:trPr>
        <w:tc>
          <w:tcPr>
            <w:tcW w:w="4955" w:type="dxa"/>
            <w:gridSpan w:val="2"/>
          </w:tcPr>
          <w:p w:rsidR="00B616D5" w:rsidRPr="00A24607" w:rsidRDefault="004F1D4A" w:rsidP="00C00748">
            <w:pPr>
              <w:tabs>
                <w:tab w:val="left" w:pos="851"/>
                <w:tab w:val="center" w:pos="4200"/>
                <w:tab w:val="right" w:pos="8504"/>
              </w:tabs>
              <w:spacing w:line="360" w:lineRule="auto"/>
              <w:ind w:right="-43"/>
              <w:jc w:val="center"/>
              <w:rPr>
                <w:color w:val="000000"/>
                <w:sz w:val="28"/>
                <w:szCs w:val="28"/>
              </w:rPr>
            </w:pPr>
            <w:r>
              <w:rPr>
                <w:color w:val="000000"/>
                <w:sz w:val="28"/>
                <w:szCs w:val="28"/>
              </w:rPr>
              <w:t>FU HOI LIN (</w:t>
            </w:r>
            <w:r>
              <w:rPr>
                <w:rFonts w:hint="eastAsia"/>
                <w:color w:val="000000"/>
                <w:sz w:val="28"/>
                <w:szCs w:val="28"/>
              </w:rPr>
              <w:t>傅海連</w:t>
            </w:r>
            <w:r>
              <w:rPr>
                <w:color w:val="000000"/>
                <w:sz w:val="28"/>
                <w:szCs w:val="28"/>
              </w:rPr>
              <w:t>)</w:t>
            </w:r>
          </w:p>
        </w:tc>
        <w:tc>
          <w:tcPr>
            <w:tcW w:w="1750" w:type="dxa"/>
            <w:gridSpan w:val="2"/>
          </w:tcPr>
          <w:p w:rsidR="00B616D5" w:rsidRPr="0007522E" w:rsidRDefault="00A115C2" w:rsidP="0007522E">
            <w:pPr>
              <w:spacing w:line="360" w:lineRule="auto"/>
              <w:jc w:val="right"/>
              <w:rPr>
                <w:rFonts w:eastAsia="PMingLiU"/>
                <w:color w:val="000000"/>
                <w:sz w:val="28"/>
                <w:szCs w:val="28"/>
                <w:lang w:eastAsia="zh-HK"/>
              </w:rPr>
            </w:pPr>
            <w:r w:rsidRPr="0007522E">
              <w:rPr>
                <w:rFonts w:eastAsia="PMingLiU"/>
                <w:color w:val="000000"/>
                <w:sz w:val="28"/>
                <w:szCs w:val="28"/>
                <w:lang w:eastAsia="zh-HK"/>
              </w:rPr>
              <w:t>Plaintiff</w:t>
            </w:r>
          </w:p>
        </w:tc>
      </w:tr>
      <w:tr w:rsidR="00B616D5" w:rsidRPr="0007522E" w:rsidTr="00A97451">
        <w:tc>
          <w:tcPr>
            <w:tcW w:w="5165" w:type="dxa"/>
            <w:gridSpan w:val="4"/>
          </w:tcPr>
          <w:p w:rsidR="00C00748" w:rsidRDefault="00C00748" w:rsidP="0007522E">
            <w:pPr>
              <w:spacing w:line="360" w:lineRule="auto"/>
              <w:jc w:val="center"/>
              <w:rPr>
                <w:rFonts w:hint="eastAsia"/>
                <w:color w:val="000000"/>
                <w:sz w:val="28"/>
                <w:szCs w:val="28"/>
              </w:rPr>
            </w:pPr>
          </w:p>
          <w:p w:rsidR="00B616D5" w:rsidRPr="0007522E" w:rsidRDefault="007A3738" w:rsidP="0007522E">
            <w:pPr>
              <w:spacing w:line="360" w:lineRule="auto"/>
              <w:jc w:val="center"/>
              <w:rPr>
                <w:color w:val="000000"/>
                <w:sz w:val="28"/>
                <w:szCs w:val="28"/>
              </w:rPr>
            </w:pPr>
            <w:r w:rsidRPr="0007522E">
              <w:rPr>
                <w:color w:val="000000"/>
                <w:sz w:val="28"/>
                <w:szCs w:val="28"/>
              </w:rPr>
              <w:t>a</w:t>
            </w:r>
            <w:r w:rsidR="00B616D5" w:rsidRPr="0007522E">
              <w:rPr>
                <w:color w:val="000000"/>
                <w:sz w:val="28"/>
                <w:szCs w:val="28"/>
              </w:rPr>
              <w:t>nd</w:t>
            </w:r>
          </w:p>
          <w:p w:rsidR="00B616D5" w:rsidRPr="0007522E" w:rsidRDefault="00B616D5" w:rsidP="0007522E">
            <w:pPr>
              <w:spacing w:line="360" w:lineRule="auto"/>
              <w:jc w:val="center"/>
              <w:rPr>
                <w:color w:val="000000"/>
                <w:sz w:val="28"/>
                <w:szCs w:val="28"/>
              </w:rPr>
            </w:pPr>
          </w:p>
        </w:tc>
        <w:tc>
          <w:tcPr>
            <w:tcW w:w="1750" w:type="dxa"/>
            <w:gridSpan w:val="2"/>
          </w:tcPr>
          <w:p w:rsidR="00B616D5" w:rsidRPr="0007522E" w:rsidRDefault="00B616D5" w:rsidP="0007522E">
            <w:pPr>
              <w:spacing w:line="360" w:lineRule="auto"/>
              <w:jc w:val="right"/>
              <w:rPr>
                <w:color w:val="000000"/>
                <w:sz w:val="28"/>
                <w:szCs w:val="28"/>
              </w:rPr>
            </w:pPr>
          </w:p>
        </w:tc>
      </w:tr>
      <w:tr w:rsidR="00B616D5" w:rsidRPr="0007522E" w:rsidTr="00A97451">
        <w:tc>
          <w:tcPr>
            <w:tcW w:w="4980" w:type="dxa"/>
            <w:gridSpan w:val="2"/>
          </w:tcPr>
          <w:p w:rsidR="00B616D5" w:rsidRPr="0007522E" w:rsidRDefault="00CA35DE" w:rsidP="00C00748">
            <w:pPr>
              <w:spacing w:line="360" w:lineRule="auto"/>
              <w:jc w:val="center"/>
              <w:rPr>
                <w:color w:val="000000"/>
                <w:sz w:val="28"/>
                <w:szCs w:val="28"/>
              </w:rPr>
            </w:pPr>
            <w:r w:rsidRPr="0007522E">
              <w:rPr>
                <w:sz w:val="28"/>
                <w:szCs w:val="28"/>
              </w:rPr>
              <w:t xml:space="preserve">   </w:t>
            </w:r>
            <w:r w:rsidR="004F1D4A">
              <w:rPr>
                <w:rFonts w:hint="eastAsia"/>
                <w:sz w:val="28"/>
                <w:szCs w:val="28"/>
              </w:rPr>
              <w:t>TSOI KAM CHING</w:t>
            </w:r>
            <w:r w:rsidR="004F1D4A">
              <w:rPr>
                <w:sz w:val="28"/>
                <w:szCs w:val="28"/>
              </w:rPr>
              <w:t xml:space="preserve"> (</w:t>
            </w:r>
            <w:r w:rsidR="004F1D4A">
              <w:rPr>
                <w:rFonts w:hint="eastAsia"/>
                <w:sz w:val="28"/>
                <w:szCs w:val="28"/>
              </w:rPr>
              <w:t>蔡錦程</w:t>
            </w:r>
            <w:r w:rsidR="004F1D4A">
              <w:rPr>
                <w:sz w:val="28"/>
                <w:szCs w:val="28"/>
              </w:rPr>
              <w:t>)</w:t>
            </w:r>
          </w:p>
        </w:tc>
        <w:tc>
          <w:tcPr>
            <w:tcW w:w="1935" w:type="dxa"/>
            <w:gridSpan w:val="4"/>
          </w:tcPr>
          <w:p w:rsidR="00B616D5" w:rsidRPr="000977AC" w:rsidRDefault="00A115C2" w:rsidP="0007522E">
            <w:pPr>
              <w:spacing w:line="360" w:lineRule="auto"/>
              <w:jc w:val="right"/>
              <w:rPr>
                <w:rFonts w:eastAsia="PMingLiU" w:hint="eastAsia"/>
                <w:color w:val="000000"/>
                <w:sz w:val="28"/>
                <w:szCs w:val="28"/>
                <w:lang w:eastAsia="zh-HK"/>
              </w:rPr>
            </w:pPr>
            <w:r w:rsidRPr="0007522E">
              <w:rPr>
                <w:rFonts w:eastAsia="PMingLiU"/>
                <w:color w:val="000000"/>
                <w:sz w:val="28"/>
                <w:szCs w:val="28"/>
                <w:lang w:eastAsia="zh-HK"/>
              </w:rPr>
              <w:t>Defendan</w:t>
            </w:r>
            <w:r w:rsidR="00CA35DE" w:rsidRPr="0007522E">
              <w:rPr>
                <w:color w:val="000000"/>
                <w:sz w:val="28"/>
                <w:szCs w:val="28"/>
              </w:rPr>
              <w:t>t</w:t>
            </w:r>
          </w:p>
        </w:tc>
      </w:tr>
    </w:tbl>
    <w:p w:rsidR="00B616D5" w:rsidRPr="0007522E" w:rsidRDefault="00A97451" w:rsidP="0007522E">
      <w:pPr>
        <w:spacing w:line="360" w:lineRule="auto"/>
        <w:jc w:val="center"/>
        <w:rPr>
          <w:color w:val="000000"/>
          <w:sz w:val="28"/>
          <w:szCs w:val="28"/>
        </w:rPr>
      </w:pPr>
      <w:r w:rsidRPr="0007522E">
        <w:rPr>
          <w:color w:val="000000"/>
          <w:sz w:val="28"/>
          <w:szCs w:val="28"/>
        </w:rPr>
        <w:t xml:space="preserve">   </w:t>
      </w:r>
      <w:r w:rsidR="00B616D5"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4F1D4A" w:rsidRDefault="00CA35DE" w:rsidP="0007522E">
      <w:pPr>
        <w:spacing w:line="360" w:lineRule="auto"/>
        <w:rPr>
          <w:rFonts w:eastAsia="PMingLiU"/>
          <w:sz w:val="28"/>
          <w:szCs w:val="28"/>
          <w:lang w:eastAsia="zh-HK"/>
        </w:rPr>
      </w:pPr>
      <w:r w:rsidRPr="0007522E">
        <w:rPr>
          <w:sz w:val="28"/>
          <w:szCs w:val="28"/>
        </w:rPr>
        <w:t>Before</w:t>
      </w:r>
      <w:r w:rsidR="00973673" w:rsidRPr="0007522E">
        <w:rPr>
          <w:rFonts w:eastAsia="PMingLiU"/>
          <w:sz w:val="28"/>
          <w:szCs w:val="28"/>
          <w:lang w:eastAsia="zh-HK"/>
        </w:rPr>
        <w:t xml:space="preserve"> </w:t>
      </w:r>
      <w:r w:rsidR="00973673" w:rsidRPr="0007522E">
        <w:rPr>
          <w:sz w:val="28"/>
          <w:szCs w:val="28"/>
        </w:rPr>
        <w:t>:</w:t>
      </w:r>
      <w:r w:rsidR="00973673" w:rsidRPr="0007522E">
        <w:rPr>
          <w:rFonts w:eastAsia="PMingLiU"/>
          <w:sz w:val="28"/>
          <w:szCs w:val="28"/>
          <w:lang w:eastAsia="zh-HK"/>
        </w:rPr>
        <w:t xml:space="preserve"> </w:t>
      </w:r>
      <w:r w:rsidR="004F1D4A" w:rsidRPr="004F1D4A">
        <w:rPr>
          <w:rFonts w:eastAsia="PMingLiU"/>
          <w:sz w:val="28"/>
          <w:szCs w:val="28"/>
          <w:lang w:eastAsia="zh-HK"/>
        </w:rPr>
        <w:t>Deputy District Judge S.</w:t>
      </w:r>
      <w:r w:rsidR="005F42E4">
        <w:rPr>
          <w:rFonts w:eastAsia="PMingLiU"/>
          <w:sz w:val="28"/>
          <w:szCs w:val="28"/>
          <w:lang w:eastAsia="zh-HK"/>
        </w:rPr>
        <w:t xml:space="preserve"> </w:t>
      </w:r>
      <w:r w:rsidR="004F1D4A" w:rsidRPr="004F1D4A">
        <w:rPr>
          <w:rFonts w:eastAsia="PMingLiU"/>
          <w:sz w:val="28"/>
          <w:szCs w:val="28"/>
          <w:lang w:eastAsia="zh-HK"/>
        </w:rPr>
        <w:t xml:space="preserve">H. Lee in </w:t>
      </w:r>
      <w:r w:rsidR="004F1D4A" w:rsidRPr="004F1D4A">
        <w:rPr>
          <w:rFonts w:eastAsia="PMingLiU" w:hint="eastAsia"/>
          <w:sz w:val="28"/>
          <w:szCs w:val="28"/>
          <w:lang w:eastAsia="zh-HK"/>
        </w:rPr>
        <w:t>Court</w:t>
      </w:r>
      <w:r w:rsidR="004F1D4A" w:rsidRPr="004F1D4A">
        <w:rPr>
          <w:rFonts w:eastAsia="PMingLiU"/>
          <w:sz w:val="28"/>
          <w:szCs w:val="28"/>
          <w:lang w:eastAsia="zh-HK"/>
        </w:rPr>
        <w:t xml:space="preserve"> </w:t>
      </w:r>
    </w:p>
    <w:p w:rsidR="00973673" w:rsidRPr="0007522E"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973673" w:rsidRPr="0007522E">
        <w:rPr>
          <w:rFonts w:eastAsia="PMingLiU"/>
          <w:sz w:val="28"/>
          <w:szCs w:val="28"/>
          <w:lang w:eastAsia="zh-HK"/>
        </w:rPr>
        <w:t xml:space="preserve"> </w:t>
      </w:r>
      <w:r w:rsidR="00973673" w:rsidRPr="0007522E">
        <w:rPr>
          <w:sz w:val="28"/>
          <w:szCs w:val="28"/>
        </w:rPr>
        <w:t>:</w:t>
      </w:r>
      <w:r w:rsidR="00602358" w:rsidRPr="0007522E">
        <w:rPr>
          <w:rFonts w:eastAsia="PMingLiU"/>
          <w:sz w:val="28"/>
          <w:szCs w:val="28"/>
          <w:lang w:eastAsia="zh-HK"/>
        </w:rPr>
        <w:t xml:space="preserve"> </w:t>
      </w:r>
      <w:r w:rsidR="00515D66">
        <w:rPr>
          <w:rFonts w:hint="eastAsia"/>
          <w:sz w:val="28"/>
          <w:szCs w:val="28"/>
        </w:rPr>
        <w:t>21 March 2019</w:t>
      </w:r>
    </w:p>
    <w:p w:rsidR="00973673" w:rsidRPr="000977AC"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E830AD">
        <w:rPr>
          <w:sz w:val="28"/>
          <w:szCs w:val="28"/>
        </w:rPr>
        <w:t>Assessment of Damages</w:t>
      </w:r>
      <w:r w:rsidR="00273ADA" w:rsidRPr="0007522E">
        <w:rPr>
          <w:sz w:val="28"/>
          <w:szCs w:val="28"/>
        </w:rPr>
        <w:t xml:space="preserve"> </w:t>
      </w:r>
      <w:r w:rsidRPr="0007522E">
        <w:rPr>
          <w:rFonts w:eastAsia="PMingLiU"/>
          <w:sz w:val="28"/>
          <w:szCs w:val="28"/>
          <w:lang w:eastAsia="zh-HK"/>
        </w:rPr>
        <w:t xml:space="preserve">: </w:t>
      </w:r>
      <w:r w:rsidR="00CE18AB">
        <w:rPr>
          <w:rFonts w:eastAsia="PMingLiU" w:hint="eastAsia"/>
          <w:sz w:val="28"/>
          <w:szCs w:val="28"/>
          <w:lang w:eastAsia="zh-HK"/>
        </w:rPr>
        <w:t xml:space="preserve">12 </w:t>
      </w:r>
      <w:r w:rsidR="00E618E2">
        <w:rPr>
          <w:rFonts w:eastAsia="PMingLiU"/>
          <w:sz w:val="28"/>
          <w:szCs w:val="28"/>
          <w:lang w:eastAsia="zh-HK"/>
        </w:rPr>
        <w:t>April</w:t>
      </w:r>
      <w:r w:rsidR="00515D66">
        <w:rPr>
          <w:rFonts w:eastAsia="PMingLiU"/>
          <w:sz w:val="28"/>
          <w:szCs w:val="28"/>
          <w:lang w:eastAsia="zh-HK"/>
        </w:rPr>
        <w:t xml:space="preserve"> </w:t>
      </w:r>
      <w:r w:rsidR="00515D66">
        <w:rPr>
          <w:rFonts w:hint="eastAsia"/>
          <w:sz w:val="28"/>
          <w:szCs w:val="28"/>
        </w:rPr>
        <w:t>2019</w:t>
      </w:r>
    </w:p>
    <w:p w:rsidR="00A24607" w:rsidRPr="00E1626E" w:rsidRDefault="00A24607" w:rsidP="0007522E">
      <w:pPr>
        <w:spacing w:line="360" w:lineRule="auto"/>
        <w:rPr>
          <w:rFonts w:eastAsia="PMingLiU" w:hint="eastAsia"/>
          <w:sz w:val="28"/>
          <w:szCs w:val="28"/>
          <w:lang w:eastAsia="zh-HK"/>
        </w:rPr>
      </w:pPr>
    </w:p>
    <w:p w:rsidR="00D47066" w:rsidRPr="00C00748" w:rsidRDefault="00A24607" w:rsidP="0007522E">
      <w:pPr>
        <w:spacing w:line="360" w:lineRule="auto"/>
        <w:jc w:val="center"/>
        <w:rPr>
          <w:rFonts w:hint="eastAsia"/>
          <w:sz w:val="28"/>
          <w:szCs w:val="28"/>
        </w:rPr>
      </w:pPr>
      <w:r w:rsidRPr="000977AC">
        <w:rPr>
          <w:rFonts w:eastAsia="PMingLiU" w:hint="eastAsia"/>
          <w:sz w:val="28"/>
          <w:szCs w:val="28"/>
          <w:lang w:eastAsia="zh-HK"/>
        </w:rPr>
        <w:t>---------------</w:t>
      </w:r>
      <w:r w:rsidR="00E830AD">
        <w:rPr>
          <w:rFonts w:hint="eastAsia"/>
          <w:sz w:val="28"/>
          <w:szCs w:val="28"/>
        </w:rPr>
        <w:t>----------------------------</w:t>
      </w:r>
    </w:p>
    <w:p w:rsidR="00973673" w:rsidRPr="00E830AD" w:rsidRDefault="00E830AD" w:rsidP="0007522E">
      <w:pPr>
        <w:spacing w:line="360" w:lineRule="auto"/>
        <w:jc w:val="center"/>
        <w:rPr>
          <w:b/>
          <w:sz w:val="28"/>
          <w:szCs w:val="28"/>
        </w:rPr>
      </w:pPr>
      <w:r w:rsidRPr="00E830AD">
        <w:rPr>
          <w:b/>
          <w:sz w:val="28"/>
          <w:szCs w:val="28"/>
        </w:rPr>
        <w:t>ASSESSMENT OF DAMAGES</w:t>
      </w:r>
    </w:p>
    <w:p w:rsidR="00E82F42" w:rsidRPr="00C00748" w:rsidRDefault="00A24607" w:rsidP="00A24607">
      <w:pPr>
        <w:widowControl/>
        <w:spacing w:after="200" w:line="360" w:lineRule="auto"/>
        <w:jc w:val="center"/>
        <w:rPr>
          <w:rFonts w:hint="eastAsia"/>
          <w:sz w:val="28"/>
          <w:szCs w:val="28"/>
        </w:rPr>
      </w:pPr>
      <w:r w:rsidRPr="000977AC">
        <w:rPr>
          <w:rFonts w:eastAsia="PMingLiU" w:hint="eastAsia"/>
          <w:sz w:val="28"/>
          <w:szCs w:val="28"/>
          <w:lang w:eastAsia="zh-HK"/>
        </w:rPr>
        <w:t>---------------</w:t>
      </w:r>
      <w:r w:rsidR="00C00748">
        <w:rPr>
          <w:rFonts w:hint="eastAsia"/>
          <w:sz w:val="28"/>
          <w:szCs w:val="28"/>
        </w:rPr>
        <w:t>----</w:t>
      </w:r>
      <w:r w:rsidR="00E830AD">
        <w:rPr>
          <w:sz w:val="28"/>
          <w:szCs w:val="28"/>
        </w:rPr>
        <w:t>------------------------</w:t>
      </w:r>
    </w:p>
    <w:p w:rsidR="00E43818" w:rsidRDefault="00E43818" w:rsidP="009464A5">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This assessment of damages </w:t>
      </w:r>
      <w:r w:rsidR="0004129A">
        <w:rPr>
          <w:rFonts w:eastAsia="PMingLiU"/>
          <w:sz w:val="28"/>
          <w:szCs w:val="28"/>
          <w:lang w:eastAsia="zh-HK"/>
        </w:rPr>
        <w:t>(</w:t>
      </w:r>
      <w:r w:rsidR="0004129A" w:rsidRPr="0004129A">
        <w:rPr>
          <w:rFonts w:eastAsia="PMingLiU"/>
          <w:b/>
          <w:sz w:val="28"/>
          <w:szCs w:val="28"/>
          <w:lang w:eastAsia="zh-HK"/>
        </w:rPr>
        <w:t>AOD</w:t>
      </w:r>
      <w:r w:rsidR="0004129A">
        <w:rPr>
          <w:rFonts w:eastAsia="PMingLiU"/>
          <w:sz w:val="28"/>
          <w:szCs w:val="28"/>
          <w:lang w:eastAsia="zh-HK"/>
        </w:rPr>
        <w:t xml:space="preserve">) </w:t>
      </w:r>
      <w:r>
        <w:rPr>
          <w:rFonts w:eastAsia="PMingLiU"/>
          <w:sz w:val="28"/>
          <w:szCs w:val="28"/>
          <w:lang w:eastAsia="zh-HK"/>
        </w:rPr>
        <w:t xml:space="preserve">arises from defendant’s assault of plaintiff </w:t>
      </w:r>
      <w:r w:rsidR="009E67A6">
        <w:rPr>
          <w:rFonts w:eastAsia="PMingLiU"/>
          <w:sz w:val="28"/>
          <w:szCs w:val="28"/>
          <w:lang w:eastAsia="zh-HK"/>
        </w:rPr>
        <w:t>(</w:t>
      </w:r>
      <w:r w:rsidR="009E67A6" w:rsidRPr="009E67A6">
        <w:rPr>
          <w:rFonts w:eastAsia="PMingLiU"/>
          <w:b/>
          <w:sz w:val="28"/>
          <w:szCs w:val="28"/>
          <w:lang w:eastAsia="zh-HK"/>
        </w:rPr>
        <w:t>the Assault</w:t>
      </w:r>
      <w:r w:rsidR="009E67A6">
        <w:rPr>
          <w:rFonts w:eastAsia="PMingLiU"/>
          <w:sz w:val="28"/>
          <w:szCs w:val="28"/>
          <w:lang w:eastAsia="zh-HK"/>
        </w:rPr>
        <w:t xml:space="preserve">) </w:t>
      </w:r>
      <w:r>
        <w:rPr>
          <w:rFonts w:eastAsia="PMingLiU"/>
          <w:sz w:val="28"/>
          <w:szCs w:val="28"/>
          <w:lang w:eastAsia="zh-HK"/>
        </w:rPr>
        <w:t>at a G/F shop in Kowloon City, Kowloon (</w:t>
      </w:r>
      <w:r w:rsidRPr="00E43818">
        <w:rPr>
          <w:rFonts w:eastAsia="PMingLiU"/>
          <w:b/>
          <w:sz w:val="28"/>
          <w:szCs w:val="28"/>
          <w:lang w:eastAsia="zh-HK"/>
        </w:rPr>
        <w:t>the Shop</w:t>
      </w:r>
      <w:r>
        <w:rPr>
          <w:rFonts w:eastAsia="PMingLiU"/>
          <w:sz w:val="28"/>
          <w:szCs w:val="28"/>
          <w:lang w:eastAsia="zh-HK"/>
        </w:rPr>
        <w:t>) on 14 Jan 2016.</w:t>
      </w:r>
      <w:r w:rsidR="009464A5">
        <w:rPr>
          <w:rFonts w:eastAsia="PMingLiU" w:hint="eastAsia"/>
          <w:sz w:val="28"/>
          <w:szCs w:val="28"/>
          <w:lang w:eastAsia="zh-HK"/>
        </w:rPr>
        <w:t xml:space="preserve"> </w:t>
      </w:r>
      <w:r w:rsidR="006A3A7D" w:rsidRPr="009464A5">
        <w:rPr>
          <w:rFonts w:eastAsia="PMingLiU"/>
          <w:sz w:val="28"/>
          <w:szCs w:val="28"/>
          <w:lang w:eastAsia="zh-HK"/>
        </w:rPr>
        <w:t xml:space="preserve">On </w:t>
      </w:r>
      <w:r w:rsidR="009464A5" w:rsidRPr="009464A5">
        <w:rPr>
          <w:rFonts w:eastAsia="PMingLiU"/>
          <w:sz w:val="28"/>
          <w:szCs w:val="28"/>
          <w:lang w:eastAsia="zh-HK"/>
        </w:rPr>
        <w:t>th</w:t>
      </w:r>
      <w:r w:rsidR="009464A5" w:rsidRPr="009464A5">
        <w:rPr>
          <w:rFonts w:eastAsia="PMingLiU" w:hint="eastAsia"/>
          <w:sz w:val="28"/>
          <w:szCs w:val="28"/>
          <w:lang w:eastAsia="zh-HK"/>
        </w:rPr>
        <w:t>at</w:t>
      </w:r>
      <w:r w:rsidR="0028071A" w:rsidRPr="009464A5">
        <w:rPr>
          <w:rFonts w:eastAsia="PMingLiU"/>
          <w:sz w:val="28"/>
          <w:szCs w:val="28"/>
          <w:lang w:eastAsia="zh-HK"/>
        </w:rPr>
        <w:t xml:space="preserve"> day</w:t>
      </w:r>
      <w:r w:rsidRPr="009464A5">
        <w:rPr>
          <w:rFonts w:eastAsia="PMingLiU"/>
          <w:sz w:val="28"/>
          <w:szCs w:val="28"/>
          <w:lang w:eastAsia="zh-HK"/>
        </w:rPr>
        <w:t>, plaintiff’s husband</w:t>
      </w:r>
      <w:r w:rsidR="00593533" w:rsidRPr="009464A5">
        <w:rPr>
          <w:rFonts w:eastAsia="PMingLiU"/>
          <w:sz w:val="28"/>
          <w:szCs w:val="28"/>
          <w:lang w:eastAsia="zh-HK"/>
        </w:rPr>
        <w:t xml:space="preserve"> (</w:t>
      </w:r>
      <w:r w:rsidR="00593533" w:rsidRPr="009464A5">
        <w:rPr>
          <w:rFonts w:eastAsia="PMingLiU"/>
          <w:b/>
          <w:sz w:val="28"/>
          <w:szCs w:val="28"/>
          <w:lang w:eastAsia="zh-HK"/>
        </w:rPr>
        <w:t>the Husband</w:t>
      </w:r>
      <w:r w:rsidR="00593533" w:rsidRPr="009464A5">
        <w:rPr>
          <w:rFonts w:eastAsia="PMingLiU"/>
          <w:sz w:val="28"/>
          <w:szCs w:val="28"/>
          <w:lang w:eastAsia="zh-HK"/>
        </w:rPr>
        <w:t>)</w:t>
      </w:r>
      <w:r w:rsidRPr="009464A5">
        <w:rPr>
          <w:rFonts w:eastAsia="PMingLiU"/>
          <w:sz w:val="28"/>
          <w:szCs w:val="28"/>
          <w:lang w:eastAsia="zh-HK"/>
        </w:rPr>
        <w:t xml:space="preserve"> owned and carried at the Shop a marble retail &amp; installation business</w:t>
      </w:r>
      <w:r w:rsidR="00A6269A" w:rsidRPr="009464A5">
        <w:rPr>
          <w:rFonts w:eastAsia="PMingLiU"/>
          <w:sz w:val="28"/>
          <w:szCs w:val="28"/>
          <w:lang w:eastAsia="zh-HK"/>
        </w:rPr>
        <w:t xml:space="preserve"> (</w:t>
      </w:r>
      <w:r w:rsidR="00A6269A" w:rsidRPr="009464A5">
        <w:rPr>
          <w:rFonts w:eastAsia="PMingLiU"/>
          <w:b/>
          <w:sz w:val="28"/>
          <w:szCs w:val="28"/>
          <w:lang w:eastAsia="zh-HK"/>
        </w:rPr>
        <w:t>the Business</w:t>
      </w:r>
      <w:r w:rsidR="00A6269A" w:rsidRPr="009464A5">
        <w:rPr>
          <w:rFonts w:eastAsia="PMingLiU"/>
          <w:sz w:val="28"/>
          <w:szCs w:val="28"/>
          <w:lang w:eastAsia="zh-HK"/>
        </w:rPr>
        <w:t>)</w:t>
      </w:r>
      <w:r w:rsidR="00284533" w:rsidRPr="009464A5">
        <w:rPr>
          <w:rFonts w:eastAsia="PMingLiU"/>
          <w:sz w:val="28"/>
          <w:szCs w:val="28"/>
          <w:lang w:eastAsia="zh-HK"/>
        </w:rPr>
        <w:t xml:space="preserve"> </w:t>
      </w:r>
      <w:r w:rsidR="00593533" w:rsidRPr="009464A5">
        <w:rPr>
          <w:rFonts w:eastAsia="PMingLiU"/>
          <w:sz w:val="28"/>
          <w:szCs w:val="28"/>
          <w:lang w:eastAsia="zh-HK"/>
        </w:rPr>
        <w:t xml:space="preserve">registered </w:t>
      </w:r>
      <w:r w:rsidR="00284533" w:rsidRPr="009464A5">
        <w:rPr>
          <w:rFonts w:eastAsia="PMingLiU"/>
          <w:sz w:val="28"/>
          <w:szCs w:val="28"/>
          <w:lang w:eastAsia="zh-HK"/>
        </w:rPr>
        <w:t>in plaintiff’s name</w:t>
      </w:r>
      <w:r w:rsidR="00A6269A" w:rsidRPr="009464A5">
        <w:rPr>
          <w:rFonts w:eastAsia="PMingLiU"/>
          <w:sz w:val="28"/>
          <w:szCs w:val="28"/>
          <w:lang w:eastAsia="zh-HK"/>
        </w:rPr>
        <w:t>. T</w:t>
      </w:r>
      <w:r w:rsidRPr="009464A5">
        <w:rPr>
          <w:rFonts w:eastAsia="PMingLiU"/>
          <w:sz w:val="28"/>
          <w:szCs w:val="28"/>
          <w:lang w:eastAsia="zh-HK"/>
        </w:rPr>
        <w:t xml:space="preserve">he plaintiff </w:t>
      </w:r>
      <w:r w:rsidR="00593533" w:rsidRPr="009464A5">
        <w:rPr>
          <w:rFonts w:eastAsia="PMingLiU"/>
          <w:sz w:val="28"/>
          <w:szCs w:val="28"/>
          <w:lang w:eastAsia="zh-HK"/>
        </w:rPr>
        <w:lastRenderedPageBreak/>
        <w:t>assisted the Husband at</w:t>
      </w:r>
      <w:r w:rsidR="00A6269A" w:rsidRPr="009464A5">
        <w:rPr>
          <w:rFonts w:eastAsia="PMingLiU"/>
          <w:sz w:val="28"/>
          <w:szCs w:val="28"/>
          <w:lang w:eastAsia="zh-HK"/>
        </w:rPr>
        <w:t xml:space="preserve"> the Shop</w:t>
      </w:r>
      <w:r w:rsidR="009E67A6" w:rsidRPr="009464A5">
        <w:rPr>
          <w:rFonts w:eastAsia="PMingLiU"/>
          <w:sz w:val="28"/>
          <w:szCs w:val="28"/>
          <w:lang w:eastAsia="zh-HK"/>
        </w:rPr>
        <w:t>. T</w:t>
      </w:r>
      <w:r w:rsidRPr="009464A5">
        <w:rPr>
          <w:rFonts w:eastAsia="PMingLiU"/>
          <w:sz w:val="28"/>
          <w:szCs w:val="28"/>
          <w:lang w:eastAsia="zh-HK"/>
        </w:rPr>
        <w:t>he defendant was a marble cutting worker employed at the Shop.</w:t>
      </w:r>
    </w:p>
    <w:p w:rsidR="001F189B" w:rsidRPr="009464A5" w:rsidRDefault="001F189B" w:rsidP="001F189B">
      <w:pPr>
        <w:widowControl/>
        <w:tabs>
          <w:tab w:val="left" w:pos="1418"/>
        </w:tabs>
        <w:spacing w:after="200" w:line="360" w:lineRule="auto"/>
        <w:rPr>
          <w:rFonts w:eastAsia="PMingLiU"/>
          <w:sz w:val="28"/>
          <w:szCs w:val="28"/>
          <w:lang w:eastAsia="zh-HK"/>
        </w:rPr>
      </w:pPr>
    </w:p>
    <w:p w:rsidR="002037D5" w:rsidRDefault="00F93D1B" w:rsidP="00E4381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On the same day a</w:t>
      </w:r>
      <w:r w:rsidR="0028071A">
        <w:rPr>
          <w:rFonts w:eastAsia="PMingLiU"/>
          <w:sz w:val="28"/>
          <w:szCs w:val="28"/>
          <w:lang w:eastAsia="zh-HK"/>
        </w:rPr>
        <w:t>fter the Assault</w:t>
      </w:r>
      <w:r w:rsidR="00A6269A">
        <w:rPr>
          <w:rFonts w:eastAsia="PMingLiU"/>
          <w:sz w:val="28"/>
          <w:szCs w:val="28"/>
          <w:lang w:eastAsia="zh-HK"/>
        </w:rPr>
        <w:t xml:space="preserve">, the </w:t>
      </w:r>
      <w:r w:rsidR="002037D5">
        <w:rPr>
          <w:rFonts w:eastAsia="PMingLiU"/>
          <w:sz w:val="28"/>
          <w:szCs w:val="28"/>
          <w:lang w:eastAsia="zh-HK"/>
        </w:rPr>
        <w:t>plaintiff</w:t>
      </w:r>
      <w:r w:rsidR="00284533">
        <w:rPr>
          <w:rFonts w:eastAsia="PMingLiU"/>
          <w:sz w:val="28"/>
          <w:szCs w:val="28"/>
          <w:lang w:eastAsia="zh-HK"/>
        </w:rPr>
        <w:t xml:space="preserve"> </w:t>
      </w:r>
      <w:r w:rsidR="002037D5">
        <w:rPr>
          <w:rFonts w:eastAsia="PMingLiU"/>
          <w:sz w:val="28"/>
          <w:szCs w:val="28"/>
          <w:lang w:eastAsia="zh-HK"/>
        </w:rPr>
        <w:t>attended</w:t>
      </w:r>
      <w:r w:rsidR="009E67A6">
        <w:rPr>
          <w:rFonts w:eastAsia="PMingLiU"/>
          <w:sz w:val="28"/>
          <w:szCs w:val="28"/>
          <w:lang w:eastAsia="zh-HK"/>
        </w:rPr>
        <w:t xml:space="preserve"> </w:t>
      </w:r>
      <w:r w:rsidR="00FC4B81">
        <w:rPr>
          <w:rFonts w:eastAsia="PMingLiU"/>
          <w:sz w:val="28"/>
          <w:szCs w:val="28"/>
          <w:lang w:eastAsia="zh-HK"/>
        </w:rPr>
        <w:t xml:space="preserve">the </w:t>
      </w:r>
      <w:r w:rsidR="002037D5">
        <w:rPr>
          <w:rFonts w:eastAsia="PMingLiU"/>
          <w:sz w:val="28"/>
          <w:szCs w:val="28"/>
          <w:lang w:eastAsia="zh-HK"/>
        </w:rPr>
        <w:t xml:space="preserve">Accident &amp; Emergency Department </w:t>
      </w:r>
      <w:r w:rsidR="009A6166">
        <w:rPr>
          <w:rFonts w:eastAsia="PMingLiU"/>
          <w:sz w:val="28"/>
          <w:szCs w:val="28"/>
          <w:lang w:eastAsia="zh-HK"/>
        </w:rPr>
        <w:t>(</w:t>
      </w:r>
      <w:r w:rsidR="009A6166" w:rsidRPr="009A6166">
        <w:rPr>
          <w:rFonts w:eastAsia="PMingLiU"/>
          <w:b/>
          <w:sz w:val="28"/>
          <w:szCs w:val="28"/>
          <w:lang w:eastAsia="zh-HK"/>
        </w:rPr>
        <w:t>A&amp;E Dept</w:t>
      </w:r>
      <w:r w:rsidR="009A6166">
        <w:rPr>
          <w:rFonts w:eastAsia="PMingLiU"/>
          <w:sz w:val="28"/>
          <w:szCs w:val="28"/>
          <w:lang w:eastAsia="zh-HK"/>
        </w:rPr>
        <w:t xml:space="preserve">) </w:t>
      </w:r>
      <w:r w:rsidR="002037D5">
        <w:rPr>
          <w:rFonts w:eastAsia="PMingLiU"/>
          <w:sz w:val="28"/>
          <w:szCs w:val="28"/>
          <w:lang w:eastAsia="zh-HK"/>
        </w:rPr>
        <w:t>of Queen Elizabeth Hospital</w:t>
      </w:r>
      <w:r w:rsidR="009A6166">
        <w:rPr>
          <w:rFonts w:eastAsia="PMingLiU"/>
          <w:sz w:val="28"/>
          <w:szCs w:val="28"/>
          <w:lang w:eastAsia="zh-HK"/>
        </w:rPr>
        <w:t xml:space="preserve"> (</w:t>
      </w:r>
      <w:r w:rsidR="009A6166" w:rsidRPr="009A6166">
        <w:rPr>
          <w:rFonts w:eastAsia="PMingLiU"/>
          <w:b/>
          <w:sz w:val="28"/>
          <w:szCs w:val="28"/>
          <w:lang w:eastAsia="zh-HK"/>
        </w:rPr>
        <w:t>QEH</w:t>
      </w:r>
      <w:r w:rsidR="009A6166">
        <w:rPr>
          <w:rFonts w:eastAsia="PMingLiU"/>
          <w:sz w:val="28"/>
          <w:szCs w:val="28"/>
          <w:lang w:eastAsia="zh-HK"/>
        </w:rPr>
        <w:t>)</w:t>
      </w:r>
      <w:r w:rsidR="002037D5">
        <w:rPr>
          <w:rFonts w:eastAsia="PMingLiU"/>
          <w:sz w:val="28"/>
          <w:szCs w:val="28"/>
          <w:lang w:eastAsia="zh-HK"/>
        </w:rPr>
        <w:t>.</w:t>
      </w:r>
      <w:r w:rsidR="00B64571">
        <w:rPr>
          <w:rFonts w:eastAsia="PMingLiU"/>
          <w:sz w:val="28"/>
          <w:szCs w:val="28"/>
          <w:lang w:eastAsia="zh-HK"/>
        </w:rPr>
        <w:t xml:space="preserve"> Her general condition was satisfactory on arrival. Examination revealed stable vital signs. She was fully alert and able to walk unai</w:t>
      </w:r>
      <w:r w:rsidR="00284533">
        <w:rPr>
          <w:rFonts w:eastAsia="PMingLiU"/>
          <w:sz w:val="28"/>
          <w:szCs w:val="28"/>
          <w:lang w:eastAsia="zh-HK"/>
        </w:rPr>
        <w:t>ded with stable gait. N</w:t>
      </w:r>
      <w:r w:rsidR="00A6269A">
        <w:rPr>
          <w:rFonts w:eastAsia="PMingLiU"/>
          <w:sz w:val="28"/>
          <w:szCs w:val="28"/>
          <w:lang w:eastAsia="zh-HK"/>
        </w:rPr>
        <w:t xml:space="preserve">o </w:t>
      </w:r>
      <w:r w:rsidR="00284533">
        <w:rPr>
          <w:rFonts w:eastAsia="PMingLiU"/>
          <w:sz w:val="28"/>
          <w:szCs w:val="28"/>
          <w:lang w:eastAsia="zh-HK"/>
        </w:rPr>
        <w:t>scalp woun</w:t>
      </w:r>
      <w:r w:rsidR="00A6269A">
        <w:rPr>
          <w:rFonts w:eastAsia="PMingLiU"/>
          <w:sz w:val="28"/>
          <w:szCs w:val="28"/>
          <w:lang w:eastAsia="zh-HK"/>
        </w:rPr>
        <w:t xml:space="preserve">d or hematoma </w:t>
      </w:r>
      <w:r w:rsidR="00593533">
        <w:rPr>
          <w:rFonts w:eastAsia="PMingLiU"/>
          <w:sz w:val="28"/>
          <w:szCs w:val="28"/>
          <w:lang w:eastAsia="zh-HK"/>
        </w:rPr>
        <w:t>was seen. N</w:t>
      </w:r>
      <w:r w:rsidR="00284533">
        <w:rPr>
          <w:rFonts w:eastAsia="PMingLiU"/>
          <w:sz w:val="28"/>
          <w:szCs w:val="28"/>
          <w:lang w:eastAsia="zh-HK"/>
        </w:rPr>
        <w:t>either</w:t>
      </w:r>
      <w:r w:rsidR="00B64571">
        <w:rPr>
          <w:rFonts w:eastAsia="PMingLiU"/>
          <w:sz w:val="28"/>
          <w:szCs w:val="28"/>
          <w:lang w:eastAsia="zh-HK"/>
        </w:rPr>
        <w:t xml:space="preserve"> </w:t>
      </w:r>
      <w:r w:rsidR="00593533">
        <w:rPr>
          <w:rFonts w:eastAsia="PMingLiU"/>
          <w:sz w:val="28"/>
          <w:szCs w:val="28"/>
          <w:lang w:eastAsia="zh-HK"/>
        </w:rPr>
        <w:t xml:space="preserve">was </w:t>
      </w:r>
      <w:r w:rsidR="00A6269A">
        <w:rPr>
          <w:rFonts w:eastAsia="PMingLiU"/>
          <w:sz w:val="28"/>
          <w:szCs w:val="28"/>
          <w:lang w:eastAsia="zh-HK"/>
        </w:rPr>
        <w:t>any</w:t>
      </w:r>
      <w:r w:rsidR="00B64571">
        <w:rPr>
          <w:rFonts w:eastAsia="PMingLiU"/>
          <w:sz w:val="28"/>
          <w:szCs w:val="28"/>
          <w:lang w:eastAsia="zh-HK"/>
        </w:rPr>
        <w:t xml:space="preserve"> face wound or swelling</w:t>
      </w:r>
      <w:r w:rsidR="00593533">
        <w:rPr>
          <w:rFonts w:eastAsia="PMingLiU"/>
          <w:sz w:val="28"/>
          <w:szCs w:val="28"/>
          <w:lang w:eastAsia="zh-HK"/>
        </w:rPr>
        <w:t xml:space="preserve"> seen</w:t>
      </w:r>
      <w:r w:rsidR="00B64571">
        <w:rPr>
          <w:rFonts w:eastAsia="PMingLiU"/>
          <w:sz w:val="28"/>
          <w:szCs w:val="28"/>
          <w:lang w:eastAsia="zh-HK"/>
        </w:rPr>
        <w:t>. CT brain was unremarkable. The diagnosis was concussion</w:t>
      </w:r>
      <w:r w:rsidR="001C3659">
        <w:rPr>
          <w:rFonts w:eastAsia="PMingLiU" w:hint="eastAsia"/>
          <w:sz w:val="28"/>
          <w:szCs w:val="28"/>
          <w:lang w:eastAsia="zh-HK"/>
        </w:rPr>
        <w:t xml:space="preserve"> (collectively </w:t>
      </w:r>
      <w:r w:rsidR="001C3659" w:rsidRPr="009464A5">
        <w:rPr>
          <w:rFonts w:eastAsia="PMingLiU" w:hint="eastAsia"/>
          <w:b/>
          <w:sz w:val="28"/>
          <w:szCs w:val="28"/>
          <w:lang w:eastAsia="zh-HK"/>
        </w:rPr>
        <w:t xml:space="preserve">A&amp;E </w:t>
      </w:r>
      <w:r w:rsidR="001C3659">
        <w:rPr>
          <w:rFonts w:eastAsia="PMingLiU" w:hint="eastAsia"/>
          <w:b/>
          <w:sz w:val="28"/>
          <w:szCs w:val="28"/>
          <w:lang w:eastAsia="zh-HK"/>
        </w:rPr>
        <w:t xml:space="preserve">Exam </w:t>
      </w:r>
      <w:r w:rsidR="001C3659" w:rsidRPr="009464A5">
        <w:rPr>
          <w:rFonts w:eastAsia="PMingLiU" w:hint="eastAsia"/>
          <w:b/>
          <w:sz w:val="28"/>
          <w:szCs w:val="28"/>
          <w:lang w:eastAsia="zh-HK"/>
        </w:rPr>
        <w:t>Results</w:t>
      </w:r>
      <w:r w:rsidR="001C3659">
        <w:rPr>
          <w:rFonts w:eastAsia="PMingLiU" w:hint="eastAsia"/>
          <w:sz w:val="28"/>
          <w:szCs w:val="28"/>
          <w:lang w:eastAsia="zh-HK"/>
        </w:rPr>
        <w:t>)</w:t>
      </w:r>
      <w:r w:rsidR="00B64571">
        <w:rPr>
          <w:rFonts w:eastAsia="PMingLiU"/>
          <w:sz w:val="28"/>
          <w:szCs w:val="28"/>
          <w:lang w:eastAsia="zh-HK"/>
        </w:rPr>
        <w:t>. She was admitted for observation and symptomatic relief overnight and discharged</w:t>
      </w:r>
      <w:r w:rsidR="009E67A6">
        <w:rPr>
          <w:rFonts w:eastAsia="PMingLiU"/>
          <w:sz w:val="28"/>
          <w:szCs w:val="28"/>
          <w:lang w:eastAsia="zh-HK"/>
        </w:rPr>
        <w:t xml:space="preserve"> the next day</w:t>
      </w:r>
      <w:r w:rsidR="00B64571">
        <w:rPr>
          <w:rFonts w:eastAsia="PMingLiU"/>
          <w:sz w:val="28"/>
          <w:szCs w:val="28"/>
          <w:lang w:eastAsia="zh-HK"/>
        </w:rPr>
        <w:t xml:space="preserve"> on 15 Jan 2016.</w:t>
      </w:r>
    </w:p>
    <w:p w:rsidR="00B64571" w:rsidRDefault="00B64571" w:rsidP="00B64571">
      <w:pPr>
        <w:widowControl/>
        <w:tabs>
          <w:tab w:val="left" w:pos="1418"/>
        </w:tabs>
        <w:spacing w:after="200" w:line="360" w:lineRule="auto"/>
        <w:rPr>
          <w:rFonts w:eastAsia="PMingLiU"/>
          <w:sz w:val="28"/>
          <w:szCs w:val="28"/>
          <w:lang w:eastAsia="zh-HK"/>
        </w:rPr>
      </w:pPr>
    </w:p>
    <w:p w:rsidR="0004129A" w:rsidRPr="009464A5" w:rsidRDefault="009464A5" w:rsidP="009464A5">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T</w:t>
      </w:r>
      <w:r w:rsidR="00593533">
        <w:rPr>
          <w:rFonts w:eastAsia="PMingLiU"/>
          <w:sz w:val="28"/>
          <w:szCs w:val="28"/>
          <w:lang w:eastAsia="zh-HK"/>
        </w:rPr>
        <w:t xml:space="preserve">he </w:t>
      </w:r>
      <w:r w:rsidR="0028071A">
        <w:rPr>
          <w:rFonts w:eastAsia="PMingLiU"/>
          <w:sz w:val="28"/>
          <w:szCs w:val="28"/>
          <w:lang w:eastAsia="zh-HK"/>
        </w:rPr>
        <w:t>defendant</w:t>
      </w:r>
      <w:r>
        <w:rPr>
          <w:rFonts w:eastAsia="PMingLiU" w:hint="eastAsia"/>
          <w:sz w:val="28"/>
          <w:szCs w:val="28"/>
          <w:lang w:eastAsia="zh-HK"/>
        </w:rPr>
        <w:t xml:space="preserve"> </w:t>
      </w:r>
      <w:r w:rsidR="00E43818">
        <w:rPr>
          <w:rFonts w:eastAsia="PMingLiU"/>
          <w:sz w:val="28"/>
          <w:szCs w:val="28"/>
          <w:lang w:eastAsia="zh-HK"/>
        </w:rPr>
        <w:t>was convicted</w:t>
      </w:r>
      <w:r w:rsidR="00593533">
        <w:rPr>
          <w:rFonts w:eastAsia="PMingLiU"/>
          <w:sz w:val="28"/>
          <w:szCs w:val="28"/>
          <w:lang w:eastAsia="zh-HK"/>
        </w:rPr>
        <w:t xml:space="preserve"> in Feb 2016</w:t>
      </w:r>
      <w:r w:rsidR="00E43818">
        <w:rPr>
          <w:rFonts w:eastAsia="PMingLiU"/>
          <w:sz w:val="28"/>
          <w:szCs w:val="28"/>
          <w:lang w:eastAsia="zh-HK"/>
        </w:rPr>
        <w:t xml:space="preserve"> </w:t>
      </w:r>
      <w:r w:rsidR="00284533">
        <w:rPr>
          <w:rFonts w:eastAsia="PMingLiU"/>
          <w:sz w:val="28"/>
          <w:szCs w:val="28"/>
          <w:lang w:eastAsia="zh-HK"/>
        </w:rPr>
        <w:t xml:space="preserve">of </w:t>
      </w:r>
      <w:r>
        <w:rPr>
          <w:rFonts w:eastAsia="PMingLiU" w:hint="eastAsia"/>
          <w:sz w:val="28"/>
          <w:szCs w:val="28"/>
          <w:lang w:eastAsia="zh-HK"/>
        </w:rPr>
        <w:t xml:space="preserve">the offence of </w:t>
      </w:r>
      <w:r w:rsidR="00E43818">
        <w:rPr>
          <w:rFonts w:eastAsia="PMingLiU"/>
          <w:sz w:val="28"/>
          <w:szCs w:val="28"/>
          <w:lang w:eastAsia="zh-HK"/>
        </w:rPr>
        <w:t>common assault aga</w:t>
      </w:r>
      <w:r w:rsidR="000C5A39">
        <w:rPr>
          <w:rFonts w:eastAsia="PMingLiU"/>
          <w:sz w:val="28"/>
          <w:szCs w:val="28"/>
          <w:lang w:eastAsia="zh-HK"/>
        </w:rPr>
        <w:t>inst the plaintiff (</w:t>
      </w:r>
      <w:r w:rsidR="000C5A39" w:rsidRPr="000C5A39">
        <w:rPr>
          <w:rFonts w:eastAsia="PMingLiU"/>
          <w:b/>
          <w:sz w:val="28"/>
          <w:szCs w:val="28"/>
          <w:lang w:eastAsia="zh-HK"/>
        </w:rPr>
        <w:t>the Criminal Case</w:t>
      </w:r>
      <w:r w:rsidR="000C5A39">
        <w:rPr>
          <w:rFonts w:eastAsia="PMingLiU"/>
          <w:sz w:val="28"/>
          <w:szCs w:val="28"/>
          <w:lang w:eastAsia="zh-HK"/>
        </w:rPr>
        <w:t>).</w:t>
      </w:r>
      <w:r>
        <w:rPr>
          <w:rFonts w:eastAsia="PMingLiU" w:hint="eastAsia"/>
          <w:sz w:val="28"/>
          <w:szCs w:val="28"/>
          <w:lang w:eastAsia="zh-HK"/>
        </w:rPr>
        <w:t xml:space="preserve"> </w:t>
      </w:r>
      <w:r w:rsidR="00284533" w:rsidRPr="009464A5">
        <w:rPr>
          <w:rFonts w:eastAsia="PMingLiU"/>
          <w:sz w:val="28"/>
          <w:szCs w:val="28"/>
          <w:lang w:eastAsia="zh-HK"/>
        </w:rPr>
        <w:t>In Nov 2016, t</w:t>
      </w:r>
      <w:r w:rsidR="00593533" w:rsidRPr="009464A5">
        <w:rPr>
          <w:rFonts w:eastAsia="PMingLiU"/>
          <w:sz w:val="28"/>
          <w:szCs w:val="28"/>
          <w:lang w:eastAsia="zh-HK"/>
        </w:rPr>
        <w:t xml:space="preserve">his action was brought </w:t>
      </w:r>
      <w:r w:rsidR="0028071A" w:rsidRPr="009464A5">
        <w:rPr>
          <w:rFonts w:eastAsia="PMingLiU"/>
          <w:sz w:val="28"/>
          <w:szCs w:val="28"/>
          <w:lang w:eastAsia="zh-HK"/>
        </w:rPr>
        <w:t>by the plaintiff against</w:t>
      </w:r>
      <w:r>
        <w:rPr>
          <w:rFonts w:eastAsia="PMingLiU" w:hint="eastAsia"/>
          <w:sz w:val="28"/>
          <w:szCs w:val="28"/>
          <w:lang w:eastAsia="zh-HK"/>
        </w:rPr>
        <w:t xml:space="preserve"> him</w:t>
      </w:r>
      <w:r w:rsidR="0004129A" w:rsidRPr="009464A5">
        <w:rPr>
          <w:rFonts w:eastAsia="PMingLiU"/>
          <w:sz w:val="28"/>
          <w:szCs w:val="28"/>
          <w:lang w:eastAsia="zh-HK"/>
        </w:rPr>
        <w:t>.</w:t>
      </w:r>
      <w:r w:rsidR="0011500A" w:rsidRPr="009464A5">
        <w:rPr>
          <w:rFonts w:eastAsia="PMingLiU"/>
          <w:sz w:val="28"/>
          <w:szCs w:val="28"/>
          <w:lang w:eastAsia="zh-HK"/>
        </w:rPr>
        <w:t xml:space="preserve"> </w:t>
      </w:r>
      <w:r w:rsidR="00284533" w:rsidRPr="009464A5">
        <w:rPr>
          <w:rFonts w:eastAsia="PMingLiU"/>
          <w:sz w:val="28"/>
          <w:szCs w:val="28"/>
          <w:lang w:eastAsia="zh-HK"/>
        </w:rPr>
        <w:t>He</w:t>
      </w:r>
      <w:r w:rsidR="00593533" w:rsidRPr="009464A5">
        <w:rPr>
          <w:rFonts w:eastAsia="PMingLiU"/>
          <w:sz w:val="28"/>
          <w:szCs w:val="28"/>
          <w:lang w:eastAsia="zh-HK"/>
        </w:rPr>
        <w:t xml:space="preserve"> did not</w:t>
      </w:r>
      <w:r w:rsidR="0004129A" w:rsidRPr="009464A5">
        <w:rPr>
          <w:rFonts w:eastAsia="PMingLiU"/>
          <w:sz w:val="28"/>
          <w:szCs w:val="28"/>
          <w:lang w:eastAsia="zh-HK"/>
        </w:rPr>
        <w:t xml:space="preserve"> give any notice of intention to defend. </w:t>
      </w:r>
      <w:r w:rsidR="00F41F1E" w:rsidRPr="009464A5">
        <w:rPr>
          <w:rFonts w:eastAsia="PMingLiU"/>
          <w:sz w:val="28"/>
          <w:szCs w:val="28"/>
          <w:lang w:eastAsia="zh-HK"/>
        </w:rPr>
        <w:t>I</w:t>
      </w:r>
      <w:r w:rsidR="0004129A" w:rsidRPr="009464A5">
        <w:rPr>
          <w:rFonts w:eastAsia="PMingLiU"/>
          <w:sz w:val="28"/>
          <w:szCs w:val="28"/>
          <w:lang w:eastAsia="zh-HK"/>
        </w:rPr>
        <w:t>nterlocutory judgment was</w:t>
      </w:r>
      <w:r w:rsidR="00F41F1E" w:rsidRPr="009464A5">
        <w:rPr>
          <w:rFonts w:eastAsia="PMingLiU"/>
          <w:sz w:val="28"/>
          <w:szCs w:val="28"/>
          <w:lang w:eastAsia="zh-HK"/>
        </w:rPr>
        <w:t xml:space="preserve"> </w:t>
      </w:r>
      <w:r w:rsidR="0004129A" w:rsidRPr="009464A5">
        <w:rPr>
          <w:rFonts w:eastAsia="PMingLiU"/>
          <w:sz w:val="28"/>
          <w:szCs w:val="28"/>
          <w:lang w:eastAsia="zh-HK"/>
        </w:rPr>
        <w:t xml:space="preserve">entered against </w:t>
      </w:r>
      <w:r w:rsidR="00593533" w:rsidRPr="009464A5">
        <w:rPr>
          <w:rFonts w:eastAsia="PMingLiU"/>
          <w:sz w:val="28"/>
          <w:szCs w:val="28"/>
          <w:lang w:eastAsia="zh-HK"/>
        </w:rPr>
        <w:t xml:space="preserve">him in Jan 2017 </w:t>
      </w:r>
      <w:r w:rsidR="0004129A" w:rsidRPr="009464A5">
        <w:rPr>
          <w:rFonts w:eastAsia="PMingLiU"/>
          <w:sz w:val="28"/>
          <w:szCs w:val="28"/>
          <w:lang w:eastAsia="zh-HK"/>
        </w:rPr>
        <w:t>for damages to be assessed.</w:t>
      </w:r>
    </w:p>
    <w:p w:rsidR="0004129A" w:rsidRPr="009464A5" w:rsidRDefault="0004129A" w:rsidP="0004129A">
      <w:pPr>
        <w:pStyle w:val="ListParagraph"/>
        <w:rPr>
          <w:rFonts w:eastAsia="PMingLiU"/>
          <w:sz w:val="28"/>
          <w:szCs w:val="28"/>
          <w:lang w:eastAsia="zh-HK"/>
        </w:rPr>
      </w:pPr>
    </w:p>
    <w:p w:rsidR="00DA4AE1" w:rsidRPr="00284533" w:rsidRDefault="00DA4AE1" w:rsidP="00284533">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On 1</w:t>
      </w:r>
      <w:r w:rsidR="0004129A">
        <w:rPr>
          <w:rFonts w:eastAsia="PMingLiU"/>
          <w:sz w:val="28"/>
          <w:szCs w:val="28"/>
          <w:lang w:eastAsia="zh-HK"/>
        </w:rPr>
        <w:t xml:space="preserve"> </w:t>
      </w:r>
      <w:r>
        <w:rPr>
          <w:rFonts w:eastAsia="PMingLiU"/>
          <w:sz w:val="28"/>
          <w:szCs w:val="28"/>
          <w:lang w:eastAsia="zh-HK"/>
        </w:rPr>
        <w:t>Feb 2019, this action was set down for AOD hearing in the running list, not to be warned before 12 Mar 2019.</w:t>
      </w:r>
      <w:r w:rsidR="0011500A">
        <w:rPr>
          <w:rFonts w:eastAsia="PMingLiU"/>
          <w:sz w:val="28"/>
          <w:szCs w:val="28"/>
          <w:lang w:eastAsia="zh-HK"/>
        </w:rPr>
        <w:t xml:space="preserve"> </w:t>
      </w:r>
      <w:r w:rsidRPr="0011500A">
        <w:rPr>
          <w:rFonts w:eastAsia="PMingLiU"/>
          <w:sz w:val="28"/>
          <w:szCs w:val="28"/>
          <w:lang w:eastAsia="zh-HK"/>
        </w:rPr>
        <w:t>On 14 Feb 2019, plaintiff’s solicitors filed application to set down</w:t>
      </w:r>
      <w:r w:rsidR="00593533">
        <w:rPr>
          <w:rFonts w:eastAsia="PMingLiU"/>
          <w:sz w:val="28"/>
          <w:szCs w:val="28"/>
          <w:lang w:eastAsia="zh-HK"/>
        </w:rPr>
        <w:t xml:space="preserve"> for AOD</w:t>
      </w:r>
      <w:r w:rsidRPr="0011500A">
        <w:rPr>
          <w:rFonts w:eastAsia="PMingLiU"/>
          <w:sz w:val="28"/>
          <w:szCs w:val="28"/>
          <w:lang w:eastAsia="zh-HK"/>
        </w:rPr>
        <w:t xml:space="preserve"> </w:t>
      </w:r>
      <w:r w:rsidR="00284533">
        <w:rPr>
          <w:rFonts w:eastAsia="PMingLiU"/>
          <w:sz w:val="28"/>
          <w:szCs w:val="28"/>
          <w:lang w:eastAsia="zh-HK"/>
        </w:rPr>
        <w:t>&amp; notice of appointment</w:t>
      </w:r>
      <w:r w:rsidR="009E67A6">
        <w:rPr>
          <w:rFonts w:eastAsia="PMingLiU"/>
          <w:sz w:val="28"/>
          <w:szCs w:val="28"/>
          <w:lang w:eastAsia="zh-HK"/>
        </w:rPr>
        <w:t xml:space="preserve"> of AOD</w:t>
      </w:r>
      <w:r w:rsidRPr="0011500A">
        <w:rPr>
          <w:rFonts w:eastAsia="PMingLiU"/>
          <w:sz w:val="28"/>
          <w:szCs w:val="28"/>
          <w:lang w:eastAsia="zh-HK"/>
        </w:rPr>
        <w:t>.</w:t>
      </w:r>
      <w:r w:rsidR="00284533">
        <w:rPr>
          <w:rFonts w:eastAsia="PMingLiU"/>
          <w:sz w:val="28"/>
          <w:szCs w:val="28"/>
          <w:lang w:eastAsia="zh-HK"/>
        </w:rPr>
        <w:t xml:space="preserve"> </w:t>
      </w:r>
      <w:r w:rsidR="005426C9" w:rsidRPr="00284533">
        <w:rPr>
          <w:rFonts w:eastAsia="PMingLiU"/>
          <w:sz w:val="28"/>
          <w:szCs w:val="28"/>
          <w:lang w:eastAsia="zh-HK"/>
        </w:rPr>
        <w:t xml:space="preserve">On 18 Mar 2019, the Registrar gave written notice of hearing to both parties that this action was warned for AOD </w:t>
      </w:r>
      <w:r w:rsidR="00284533">
        <w:rPr>
          <w:rFonts w:eastAsia="PMingLiU"/>
          <w:sz w:val="28"/>
          <w:szCs w:val="28"/>
          <w:lang w:eastAsia="zh-HK"/>
        </w:rPr>
        <w:t xml:space="preserve">hearing </w:t>
      </w:r>
      <w:r w:rsidR="005426C9" w:rsidRPr="00284533">
        <w:rPr>
          <w:rFonts w:eastAsia="PMingLiU"/>
          <w:sz w:val="28"/>
          <w:szCs w:val="28"/>
          <w:lang w:eastAsia="zh-HK"/>
        </w:rPr>
        <w:t>on 21 Mar 2019.</w:t>
      </w:r>
    </w:p>
    <w:p w:rsidR="00A6269A" w:rsidRDefault="00A6269A" w:rsidP="00A6269A">
      <w:pPr>
        <w:widowControl/>
        <w:tabs>
          <w:tab w:val="left" w:pos="1418"/>
        </w:tabs>
        <w:spacing w:after="200" w:line="360" w:lineRule="auto"/>
        <w:rPr>
          <w:rFonts w:eastAsia="PMingLiU"/>
          <w:sz w:val="28"/>
          <w:szCs w:val="28"/>
          <w:lang w:eastAsia="zh-HK"/>
        </w:rPr>
      </w:pPr>
    </w:p>
    <w:p w:rsidR="00A6269A" w:rsidRPr="0028071A" w:rsidRDefault="00A6269A" w:rsidP="0028071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lastRenderedPageBreak/>
        <w:t xml:space="preserve">The defendant is unrepresented. He did not turn up at AOD hearing. Indeed, he </w:t>
      </w:r>
      <w:r w:rsidR="00F93D1B">
        <w:rPr>
          <w:rFonts w:eastAsia="PMingLiU"/>
          <w:sz w:val="28"/>
          <w:szCs w:val="28"/>
          <w:lang w:eastAsia="zh-HK"/>
        </w:rPr>
        <w:t xml:space="preserve">has </w:t>
      </w:r>
      <w:r>
        <w:rPr>
          <w:rFonts w:eastAsia="PMingLiU"/>
          <w:sz w:val="28"/>
          <w:szCs w:val="28"/>
          <w:lang w:eastAsia="zh-HK"/>
        </w:rPr>
        <w:t xml:space="preserve">never appeared </w:t>
      </w:r>
      <w:r w:rsidR="0028071A">
        <w:rPr>
          <w:rFonts w:eastAsia="PMingLiU"/>
          <w:sz w:val="28"/>
          <w:szCs w:val="28"/>
          <w:lang w:eastAsia="zh-HK"/>
        </w:rPr>
        <w:t xml:space="preserve">in this action. </w:t>
      </w:r>
      <w:r w:rsidRPr="0028071A">
        <w:rPr>
          <w:rFonts w:eastAsia="PMingLiU"/>
          <w:sz w:val="28"/>
          <w:szCs w:val="28"/>
          <w:lang w:eastAsia="zh-HK"/>
        </w:rPr>
        <w:t>But, having read 11</w:t>
      </w:r>
      <w:r w:rsidRPr="0028071A">
        <w:rPr>
          <w:rFonts w:eastAsia="PMingLiU"/>
          <w:sz w:val="28"/>
          <w:szCs w:val="28"/>
          <w:vertAlign w:val="superscript"/>
          <w:lang w:eastAsia="zh-HK"/>
        </w:rPr>
        <w:t>th</w:t>
      </w:r>
      <w:r w:rsidRPr="0028071A">
        <w:rPr>
          <w:rFonts w:eastAsia="PMingLiU"/>
          <w:sz w:val="28"/>
          <w:szCs w:val="28"/>
          <w:lang w:eastAsia="zh-HK"/>
        </w:rPr>
        <w:t xml:space="preserve"> and 12</w:t>
      </w:r>
      <w:r w:rsidRPr="0028071A">
        <w:rPr>
          <w:rFonts w:eastAsia="PMingLiU"/>
          <w:sz w:val="28"/>
          <w:szCs w:val="28"/>
          <w:vertAlign w:val="superscript"/>
          <w:lang w:eastAsia="zh-HK"/>
        </w:rPr>
        <w:t>th</w:t>
      </w:r>
      <w:r w:rsidRPr="0028071A">
        <w:rPr>
          <w:rFonts w:eastAsia="PMingLiU"/>
          <w:sz w:val="28"/>
          <w:szCs w:val="28"/>
          <w:lang w:eastAsia="zh-HK"/>
        </w:rPr>
        <w:t xml:space="preserve"> affidavit</w:t>
      </w:r>
      <w:r w:rsidR="0093350E">
        <w:rPr>
          <w:rFonts w:eastAsia="PMingLiU"/>
          <w:sz w:val="28"/>
          <w:szCs w:val="28"/>
          <w:lang w:eastAsia="zh-HK"/>
        </w:rPr>
        <w:t>s</w:t>
      </w:r>
      <w:r w:rsidRPr="0028071A">
        <w:rPr>
          <w:rFonts w:eastAsia="PMingLiU"/>
          <w:sz w:val="28"/>
          <w:szCs w:val="28"/>
          <w:lang w:eastAsia="zh-HK"/>
        </w:rPr>
        <w:t xml:space="preserve"> of Lee Pui Ling</w:t>
      </w:r>
      <w:r>
        <w:rPr>
          <w:rStyle w:val="FootnoteReference"/>
          <w:rFonts w:eastAsia="PMingLiU"/>
          <w:sz w:val="28"/>
          <w:szCs w:val="28"/>
          <w:lang w:eastAsia="zh-HK"/>
        </w:rPr>
        <w:footnoteReference w:id="1"/>
      </w:r>
      <w:r w:rsidRPr="0028071A">
        <w:rPr>
          <w:rFonts w:eastAsia="PMingLiU"/>
          <w:sz w:val="28"/>
          <w:szCs w:val="28"/>
          <w:lang w:eastAsia="zh-HK"/>
        </w:rPr>
        <w:t xml:space="preserve"> and exhibits thereof, I am satisfied that </w:t>
      </w:r>
      <w:r w:rsidR="00284533" w:rsidRPr="0028071A">
        <w:rPr>
          <w:rFonts w:eastAsia="PMingLiU"/>
          <w:sz w:val="28"/>
          <w:szCs w:val="28"/>
          <w:lang w:eastAsia="zh-HK"/>
        </w:rPr>
        <w:t>he</w:t>
      </w:r>
      <w:r w:rsidRPr="0028071A">
        <w:rPr>
          <w:rFonts w:eastAsia="PMingLiU"/>
          <w:sz w:val="28"/>
          <w:szCs w:val="28"/>
          <w:lang w:eastAsia="zh-HK"/>
        </w:rPr>
        <w:t xml:space="preserve"> has been duly notified of, inter alia, the setting down</w:t>
      </w:r>
      <w:r w:rsidR="00284533" w:rsidRPr="0028071A">
        <w:rPr>
          <w:rFonts w:eastAsia="PMingLiU"/>
          <w:sz w:val="28"/>
          <w:szCs w:val="28"/>
          <w:lang w:eastAsia="zh-HK"/>
        </w:rPr>
        <w:t xml:space="preserve"> of AOD </w:t>
      </w:r>
      <w:r w:rsidRPr="0028071A">
        <w:rPr>
          <w:rFonts w:eastAsia="PMingLiU"/>
          <w:sz w:val="28"/>
          <w:szCs w:val="28"/>
          <w:lang w:eastAsia="zh-HK"/>
        </w:rPr>
        <w:t xml:space="preserve">and </w:t>
      </w:r>
      <w:r w:rsidR="009E67A6">
        <w:rPr>
          <w:rFonts w:eastAsia="PMingLiU"/>
          <w:sz w:val="28"/>
          <w:szCs w:val="28"/>
          <w:lang w:eastAsia="zh-HK"/>
        </w:rPr>
        <w:t>this AOD</w:t>
      </w:r>
      <w:r w:rsidR="00284533" w:rsidRPr="0028071A">
        <w:rPr>
          <w:rFonts w:eastAsia="PMingLiU"/>
          <w:sz w:val="28"/>
          <w:szCs w:val="28"/>
          <w:lang w:eastAsia="zh-HK"/>
        </w:rPr>
        <w:t xml:space="preserve"> </w:t>
      </w:r>
      <w:r w:rsidRPr="0028071A">
        <w:rPr>
          <w:rFonts w:eastAsia="PMingLiU"/>
          <w:sz w:val="28"/>
          <w:szCs w:val="28"/>
          <w:lang w:eastAsia="zh-HK"/>
        </w:rPr>
        <w:t xml:space="preserve">hearing. I </w:t>
      </w:r>
      <w:r w:rsidR="00284533" w:rsidRPr="0028071A">
        <w:rPr>
          <w:rFonts w:eastAsia="PMingLiU"/>
          <w:sz w:val="28"/>
          <w:szCs w:val="28"/>
          <w:lang w:eastAsia="zh-HK"/>
        </w:rPr>
        <w:t>therefore</w:t>
      </w:r>
      <w:r w:rsidRPr="0028071A">
        <w:rPr>
          <w:rFonts w:eastAsia="PMingLiU"/>
          <w:sz w:val="28"/>
          <w:szCs w:val="28"/>
          <w:lang w:eastAsia="zh-HK"/>
        </w:rPr>
        <w:t xml:space="preserve"> proceed</w:t>
      </w:r>
      <w:r w:rsidR="00F93D1B">
        <w:rPr>
          <w:rFonts w:eastAsia="PMingLiU"/>
          <w:sz w:val="28"/>
          <w:szCs w:val="28"/>
          <w:lang w:eastAsia="zh-HK"/>
        </w:rPr>
        <w:t>ed</w:t>
      </w:r>
      <w:r w:rsidRPr="0028071A">
        <w:rPr>
          <w:rFonts w:eastAsia="PMingLiU"/>
          <w:sz w:val="28"/>
          <w:szCs w:val="28"/>
          <w:lang w:eastAsia="zh-HK"/>
        </w:rPr>
        <w:t xml:space="preserve"> with th</w:t>
      </w:r>
      <w:r w:rsidR="00593533" w:rsidRPr="0028071A">
        <w:rPr>
          <w:rFonts w:eastAsia="PMingLiU"/>
          <w:sz w:val="28"/>
          <w:szCs w:val="28"/>
          <w:lang w:eastAsia="zh-HK"/>
        </w:rPr>
        <w:t>is</w:t>
      </w:r>
      <w:r w:rsidRPr="0028071A">
        <w:rPr>
          <w:rFonts w:eastAsia="PMingLiU"/>
          <w:sz w:val="28"/>
          <w:szCs w:val="28"/>
          <w:lang w:eastAsia="zh-HK"/>
        </w:rPr>
        <w:t xml:space="preserve"> AOD hearing in </w:t>
      </w:r>
      <w:r w:rsidR="009464A5">
        <w:rPr>
          <w:rFonts w:eastAsia="PMingLiU"/>
          <w:sz w:val="28"/>
          <w:szCs w:val="28"/>
          <w:lang w:eastAsia="zh-HK"/>
        </w:rPr>
        <w:t>the absence of the defendant</w:t>
      </w:r>
      <w:r w:rsidR="009464A5">
        <w:rPr>
          <w:rFonts w:eastAsia="PMingLiU" w:hint="eastAsia"/>
          <w:sz w:val="28"/>
          <w:szCs w:val="28"/>
          <w:lang w:eastAsia="zh-HK"/>
        </w:rPr>
        <w:t xml:space="preserve"> as requested by Mr Kan of counsel appearing for the plaintiff (</w:t>
      </w:r>
      <w:r w:rsidR="009464A5" w:rsidRPr="009464A5">
        <w:rPr>
          <w:rFonts w:eastAsia="PMingLiU" w:hint="eastAsia"/>
          <w:b/>
          <w:sz w:val="28"/>
          <w:szCs w:val="28"/>
          <w:lang w:eastAsia="zh-HK"/>
        </w:rPr>
        <w:t>Mr Kan</w:t>
      </w:r>
      <w:r w:rsidR="009464A5">
        <w:rPr>
          <w:rFonts w:eastAsia="PMingLiU" w:hint="eastAsia"/>
          <w:sz w:val="28"/>
          <w:szCs w:val="28"/>
          <w:lang w:eastAsia="zh-HK"/>
        </w:rPr>
        <w:t>).</w:t>
      </w:r>
    </w:p>
    <w:p w:rsidR="00A6269A" w:rsidRDefault="00A6269A" w:rsidP="00A6269A">
      <w:pPr>
        <w:pStyle w:val="ListParagraph"/>
        <w:rPr>
          <w:rFonts w:eastAsia="PMingLiU"/>
          <w:sz w:val="28"/>
          <w:szCs w:val="28"/>
          <w:lang w:eastAsia="zh-HK"/>
        </w:rPr>
      </w:pPr>
    </w:p>
    <w:p w:rsidR="008658F6" w:rsidRDefault="00593533" w:rsidP="00593533">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w:t>
      </w:r>
      <w:r w:rsidRPr="00593533">
        <w:rPr>
          <w:rFonts w:eastAsia="PMingLiU"/>
          <w:sz w:val="28"/>
          <w:szCs w:val="28"/>
          <w:lang w:eastAsia="zh-HK"/>
        </w:rPr>
        <w:t xml:space="preserve"> Revised Statement of Damages (</w:t>
      </w:r>
      <w:r w:rsidRPr="00593533">
        <w:rPr>
          <w:rFonts w:eastAsia="PMingLiU"/>
          <w:b/>
          <w:sz w:val="28"/>
          <w:szCs w:val="28"/>
          <w:lang w:eastAsia="zh-HK"/>
        </w:rPr>
        <w:t>RSOD</w:t>
      </w:r>
      <w:r w:rsidRPr="00593533">
        <w:rPr>
          <w:rFonts w:eastAsia="PMingLiU"/>
          <w:sz w:val="28"/>
          <w:szCs w:val="28"/>
          <w:lang w:eastAsia="zh-HK"/>
        </w:rPr>
        <w:t>)</w:t>
      </w:r>
      <w:r>
        <w:rPr>
          <w:rFonts w:eastAsia="PMingLiU"/>
          <w:sz w:val="28"/>
          <w:szCs w:val="28"/>
          <w:lang w:eastAsia="zh-HK"/>
        </w:rPr>
        <w:t xml:space="preserve"> </w:t>
      </w:r>
      <w:r w:rsidRPr="00593533">
        <w:rPr>
          <w:rFonts w:eastAsia="PMingLiU"/>
          <w:sz w:val="28"/>
          <w:szCs w:val="28"/>
          <w:lang w:eastAsia="zh-HK"/>
        </w:rPr>
        <w:t>filed in June 2018</w:t>
      </w:r>
      <w:r>
        <w:rPr>
          <w:rFonts w:eastAsia="PMingLiU"/>
          <w:sz w:val="28"/>
          <w:szCs w:val="28"/>
          <w:lang w:eastAsia="zh-HK"/>
        </w:rPr>
        <w:t>, t</w:t>
      </w:r>
      <w:r w:rsidR="00051114" w:rsidRPr="00364D48">
        <w:rPr>
          <w:rFonts w:eastAsia="PMingLiU"/>
          <w:sz w:val="28"/>
          <w:szCs w:val="28"/>
          <w:lang w:eastAsia="zh-HK"/>
        </w:rPr>
        <w:t>he plaintiff made</w:t>
      </w:r>
      <w:r>
        <w:rPr>
          <w:rFonts w:eastAsia="PMingLiU"/>
          <w:sz w:val="28"/>
          <w:szCs w:val="28"/>
          <w:lang w:eastAsia="zh-HK"/>
        </w:rPr>
        <w:t xml:space="preserve"> </w:t>
      </w:r>
      <w:r w:rsidR="00051114" w:rsidRPr="00364D48">
        <w:rPr>
          <w:rFonts w:eastAsia="PMingLiU"/>
          <w:sz w:val="28"/>
          <w:szCs w:val="28"/>
          <w:lang w:eastAsia="zh-HK"/>
        </w:rPr>
        <w:t xml:space="preserve">6 heads of claim against the defendant, </w:t>
      </w:r>
      <w:r w:rsidR="00BD59B4">
        <w:rPr>
          <w:rFonts w:eastAsia="PMingLiU"/>
          <w:sz w:val="28"/>
          <w:szCs w:val="28"/>
          <w:lang w:eastAsia="zh-HK"/>
        </w:rPr>
        <w:t>totaling</w:t>
      </w:r>
      <w:r w:rsidR="00051114" w:rsidRPr="00364D48">
        <w:rPr>
          <w:rFonts w:eastAsia="PMingLiU"/>
          <w:sz w:val="28"/>
          <w:szCs w:val="28"/>
          <w:lang w:eastAsia="zh-HK"/>
        </w:rPr>
        <w:t xml:space="preserve"> </w:t>
      </w:r>
      <w:r>
        <w:rPr>
          <w:rFonts w:eastAsia="PMingLiU"/>
          <w:sz w:val="28"/>
          <w:szCs w:val="28"/>
          <w:lang w:eastAsia="zh-HK"/>
        </w:rPr>
        <w:t>$470,000 odd</w:t>
      </w:r>
      <w:r w:rsidR="00051114" w:rsidRPr="00364D48">
        <w:rPr>
          <w:rFonts w:eastAsia="PMingLiU"/>
          <w:sz w:val="28"/>
          <w:szCs w:val="28"/>
          <w:lang w:eastAsia="zh-HK"/>
        </w:rPr>
        <w:t>.</w:t>
      </w:r>
      <w:r w:rsidR="00105C23">
        <w:rPr>
          <w:rFonts w:eastAsia="PMingLiU"/>
          <w:sz w:val="28"/>
          <w:szCs w:val="28"/>
          <w:lang w:eastAsia="zh-HK"/>
        </w:rPr>
        <w:t xml:space="preserve"> No Answer was filed by the defendant at all</w:t>
      </w:r>
      <w:r w:rsidR="00E1626E">
        <w:rPr>
          <w:rStyle w:val="FootnoteReference"/>
          <w:rFonts w:eastAsia="PMingLiU"/>
          <w:sz w:val="28"/>
          <w:szCs w:val="28"/>
          <w:lang w:eastAsia="zh-HK"/>
        </w:rPr>
        <w:footnoteReference w:id="2"/>
      </w:r>
      <w:r w:rsidR="00105C23">
        <w:rPr>
          <w:rFonts w:eastAsia="PMingLiU"/>
          <w:sz w:val="28"/>
          <w:szCs w:val="28"/>
          <w:lang w:eastAsia="zh-HK"/>
        </w:rPr>
        <w:t>.</w:t>
      </w:r>
    </w:p>
    <w:p w:rsidR="008658F6" w:rsidRPr="009464A5" w:rsidRDefault="008658F6" w:rsidP="008658F6">
      <w:pPr>
        <w:pStyle w:val="ListParagraph"/>
        <w:rPr>
          <w:rFonts w:eastAsia="PMingLiU"/>
          <w:sz w:val="28"/>
          <w:szCs w:val="28"/>
          <w:lang w:eastAsia="zh-HK"/>
        </w:rPr>
      </w:pPr>
    </w:p>
    <w:p w:rsidR="00AF6F9D" w:rsidRDefault="00051114" w:rsidP="00593533">
      <w:pPr>
        <w:widowControl/>
        <w:numPr>
          <w:ilvl w:val="0"/>
          <w:numId w:val="26"/>
        </w:numPr>
        <w:tabs>
          <w:tab w:val="left" w:pos="1418"/>
        </w:tabs>
        <w:spacing w:after="200" w:line="360" w:lineRule="auto"/>
        <w:ind w:left="0" w:firstLine="0"/>
        <w:rPr>
          <w:rFonts w:eastAsia="PMingLiU"/>
          <w:sz w:val="28"/>
          <w:szCs w:val="28"/>
          <w:lang w:eastAsia="zh-HK"/>
        </w:rPr>
      </w:pPr>
      <w:r w:rsidRPr="00593533">
        <w:rPr>
          <w:rFonts w:eastAsia="PMingLiU"/>
          <w:sz w:val="28"/>
          <w:szCs w:val="28"/>
          <w:lang w:eastAsia="zh-HK"/>
        </w:rPr>
        <w:t xml:space="preserve">The plaintiff was the only </w:t>
      </w:r>
      <w:r w:rsidR="008658F6">
        <w:rPr>
          <w:rFonts w:eastAsia="PMingLiU"/>
          <w:sz w:val="28"/>
          <w:szCs w:val="28"/>
          <w:lang w:eastAsia="zh-HK"/>
        </w:rPr>
        <w:t xml:space="preserve">factual </w:t>
      </w:r>
      <w:r w:rsidRPr="00593533">
        <w:rPr>
          <w:rFonts w:eastAsia="PMingLiU"/>
          <w:sz w:val="28"/>
          <w:szCs w:val="28"/>
          <w:lang w:eastAsia="zh-HK"/>
        </w:rPr>
        <w:t>witness</w:t>
      </w:r>
      <w:r w:rsidR="00593533">
        <w:rPr>
          <w:rFonts w:eastAsia="PMingLiU"/>
          <w:sz w:val="28"/>
          <w:szCs w:val="28"/>
          <w:lang w:eastAsia="zh-HK"/>
        </w:rPr>
        <w:t xml:space="preserve"> called by Mr Kan</w:t>
      </w:r>
      <w:r w:rsidRPr="00593533">
        <w:rPr>
          <w:rFonts w:eastAsia="PMingLiU"/>
          <w:sz w:val="28"/>
          <w:szCs w:val="28"/>
          <w:lang w:eastAsia="zh-HK"/>
        </w:rPr>
        <w:t>.</w:t>
      </w:r>
      <w:r w:rsidR="00F84AC2">
        <w:rPr>
          <w:rFonts w:eastAsia="PMingLiU"/>
          <w:sz w:val="28"/>
          <w:szCs w:val="28"/>
          <w:lang w:eastAsia="zh-HK"/>
        </w:rPr>
        <w:t xml:space="preserve"> With leave of this court, she was allowed to amplify on 2 questions in chief after adopting her witness statement and supplemental witness statement. Thereafter, this court enquired </w:t>
      </w:r>
      <w:r w:rsidR="00BD59B4">
        <w:rPr>
          <w:rFonts w:eastAsia="PMingLiU"/>
          <w:sz w:val="28"/>
          <w:szCs w:val="28"/>
          <w:lang w:eastAsia="zh-HK"/>
        </w:rPr>
        <w:t>and</w:t>
      </w:r>
      <w:r w:rsidR="00F84AC2">
        <w:rPr>
          <w:rFonts w:eastAsia="PMingLiU"/>
          <w:sz w:val="28"/>
          <w:szCs w:val="28"/>
          <w:lang w:eastAsia="zh-HK"/>
        </w:rPr>
        <w:t xml:space="preserve"> sought clarifications from her on certain aspects of her evidence. Mr Kan did not see fit to re-examine</w:t>
      </w:r>
      <w:r w:rsidR="007C6A34">
        <w:rPr>
          <w:rFonts w:eastAsia="PMingLiU"/>
          <w:sz w:val="28"/>
          <w:szCs w:val="28"/>
          <w:lang w:eastAsia="zh-HK"/>
        </w:rPr>
        <w:t xml:space="preserve"> afterwards</w:t>
      </w:r>
      <w:r w:rsidR="00F84AC2">
        <w:rPr>
          <w:rFonts w:eastAsia="PMingLiU"/>
          <w:sz w:val="28"/>
          <w:szCs w:val="28"/>
          <w:lang w:eastAsia="zh-HK"/>
        </w:rPr>
        <w:t>.</w:t>
      </w:r>
    </w:p>
    <w:p w:rsidR="0051019C" w:rsidRDefault="0051019C" w:rsidP="0051019C">
      <w:pPr>
        <w:pStyle w:val="ListParagraph"/>
        <w:rPr>
          <w:rFonts w:eastAsia="PMingLiU"/>
          <w:sz w:val="28"/>
          <w:szCs w:val="28"/>
          <w:lang w:eastAsia="zh-HK"/>
        </w:rPr>
      </w:pPr>
    </w:p>
    <w:p w:rsidR="0051019C" w:rsidRDefault="0051019C" w:rsidP="00593533">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Various reports and records of the plaintiff from, inter alia, public hospital, public clinic, private orthopedic surgeon Dr Ko Chi Kuen (</w:t>
      </w:r>
      <w:r w:rsidRPr="006F7FC4">
        <w:rPr>
          <w:rFonts w:eastAsia="PMingLiU"/>
          <w:b/>
          <w:sz w:val="28"/>
          <w:szCs w:val="28"/>
          <w:lang w:eastAsia="zh-HK"/>
        </w:rPr>
        <w:t>Dr Ko</w:t>
      </w:r>
      <w:r>
        <w:rPr>
          <w:rFonts w:eastAsia="PMingLiU"/>
          <w:sz w:val="28"/>
          <w:szCs w:val="28"/>
          <w:lang w:eastAsia="zh-HK"/>
        </w:rPr>
        <w:t>) and private psychiatrist Dr Ting Sik Chuen (</w:t>
      </w:r>
      <w:r w:rsidRPr="006F7FC4">
        <w:rPr>
          <w:rFonts w:eastAsia="PMingLiU"/>
          <w:b/>
          <w:sz w:val="28"/>
          <w:szCs w:val="28"/>
          <w:lang w:eastAsia="zh-HK"/>
        </w:rPr>
        <w:t>Dr Ting</w:t>
      </w:r>
      <w:r>
        <w:rPr>
          <w:rFonts w:eastAsia="PMingLiU"/>
          <w:sz w:val="28"/>
          <w:szCs w:val="28"/>
          <w:lang w:eastAsia="zh-HK"/>
        </w:rPr>
        <w:t xml:space="preserve">) as to her treatment and </w:t>
      </w:r>
      <w:r w:rsidR="0018534A">
        <w:rPr>
          <w:rFonts w:eastAsia="PMingLiU"/>
          <w:sz w:val="28"/>
          <w:szCs w:val="28"/>
          <w:lang w:eastAsia="zh-HK"/>
        </w:rPr>
        <w:t>c</w:t>
      </w:r>
      <w:r>
        <w:rPr>
          <w:rFonts w:eastAsia="PMingLiU"/>
          <w:sz w:val="28"/>
          <w:szCs w:val="28"/>
          <w:lang w:eastAsia="zh-HK"/>
        </w:rPr>
        <w:t>are are, by order of court, admitted as evidence without calling the makers.</w:t>
      </w:r>
    </w:p>
    <w:p w:rsidR="00BC5738" w:rsidRDefault="00BC5738" w:rsidP="00BC5738">
      <w:pPr>
        <w:widowControl/>
        <w:tabs>
          <w:tab w:val="left" w:pos="1418"/>
        </w:tabs>
        <w:spacing w:after="200" w:line="360" w:lineRule="auto"/>
        <w:rPr>
          <w:rFonts w:eastAsia="PMingLiU"/>
          <w:sz w:val="28"/>
          <w:szCs w:val="28"/>
          <w:lang w:eastAsia="zh-HK"/>
        </w:rPr>
      </w:pPr>
    </w:p>
    <w:p w:rsidR="0051019C" w:rsidRDefault="00BD59B4" w:rsidP="00593533">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L</w:t>
      </w:r>
      <w:r w:rsidR="0051019C">
        <w:rPr>
          <w:rFonts w:eastAsia="PMingLiU"/>
          <w:sz w:val="28"/>
          <w:szCs w:val="28"/>
          <w:lang w:eastAsia="zh-HK"/>
        </w:rPr>
        <w:t>eave has been given to the plaintiff to adduce expert psychiatric evidence from psychiatrist Dr Chiu Siu Ning (</w:t>
      </w:r>
      <w:r w:rsidR="0051019C" w:rsidRPr="006F7FC4">
        <w:rPr>
          <w:rFonts w:eastAsia="PMingLiU"/>
          <w:b/>
          <w:sz w:val="28"/>
          <w:szCs w:val="28"/>
          <w:lang w:eastAsia="zh-HK"/>
        </w:rPr>
        <w:t>Dr Chiu</w:t>
      </w:r>
      <w:r w:rsidR="0051019C">
        <w:rPr>
          <w:rFonts w:eastAsia="PMingLiU"/>
          <w:sz w:val="28"/>
          <w:szCs w:val="28"/>
          <w:lang w:eastAsia="zh-HK"/>
        </w:rPr>
        <w:t xml:space="preserve">), whose expert report dated </w:t>
      </w:r>
      <w:r w:rsidR="006F7FC4">
        <w:rPr>
          <w:rFonts w:eastAsia="PMingLiU"/>
          <w:sz w:val="28"/>
          <w:szCs w:val="28"/>
          <w:lang w:eastAsia="zh-HK"/>
        </w:rPr>
        <w:t>30 Apr 2018 (</w:t>
      </w:r>
      <w:r w:rsidR="006F7FC4" w:rsidRPr="006F7FC4">
        <w:rPr>
          <w:rFonts w:eastAsia="PMingLiU"/>
          <w:b/>
          <w:sz w:val="28"/>
          <w:szCs w:val="28"/>
          <w:lang w:eastAsia="zh-HK"/>
        </w:rPr>
        <w:t>the Expert Report</w:t>
      </w:r>
      <w:r w:rsidR="006F7FC4">
        <w:rPr>
          <w:rFonts w:eastAsia="PMingLiU"/>
          <w:sz w:val="28"/>
          <w:szCs w:val="28"/>
          <w:lang w:eastAsia="zh-HK"/>
        </w:rPr>
        <w:t xml:space="preserve">) </w:t>
      </w:r>
      <w:r w:rsidR="00F93D1B">
        <w:rPr>
          <w:rFonts w:eastAsia="PMingLiU"/>
          <w:sz w:val="28"/>
          <w:szCs w:val="28"/>
          <w:lang w:eastAsia="zh-HK"/>
        </w:rPr>
        <w:t>was</w:t>
      </w:r>
      <w:r w:rsidR="006F7FC4">
        <w:rPr>
          <w:rFonts w:eastAsia="PMingLiU"/>
          <w:sz w:val="28"/>
          <w:szCs w:val="28"/>
          <w:lang w:eastAsia="zh-HK"/>
        </w:rPr>
        <w:t xml:space="preserve"> admitted without oral evidence.</w:t>
      </w:r>
    </w:p>
    <w:p w:rsidR="005F42E4" w:rsidRDefault="005F42E4" w:rsidP="005F42E4">
      <w:pPr>
        <w:widowControl/>
        <w:tabs>
          <w:tab w:val="left" w:pos="1418"/>
        </w:tabs>
        <w:spacing w:after="200" w:line="360" w:lineRule="auto"/>
        <w:rPr>
          <w:rFonts w:eastAsia="PMingLiU"/>
          <w:sz w:val="28"/>
          <w:szCs w:val="28"/>
          <w:lang w:eastAsia="zh-HK"/>
        </w:rPr>
      </w:pPr>
    </w:p>
    <w:p w:rsidR="006F7FC4" w:rsidRPr="006F7FC4" w:rsidRDefault="006F7FC4" w:rsidP="006F7FC4">
      <w:pPr>
        <w:widowControl/>
        <w:tabs>
          <w:tab w:val="left" w:pos="1418"/>
        </w:tabs>
        <w:spacing w:after="200" w:line="360" w:lineRule="auto"/>
        <w:rPr>
          <w:rFonts w:eastAsia="PMingLiU"/>
          <w:i/>
          <w:sz w:val="28"/>
          <w:szCs w:val="28"/>
          <w:lang w:eastAsia="zh-HK"/>
        </w:rPr>
      </w:pPr>
      <w:r w:rsidRPr="006F7FC4">
        <w:rPr>
          <w:rFonts w:eastAsia="PMingLiU"/>
          <w:i/>
          <w:sz w:val="28"/>
          <w:szCs w:val="28"/>
          <w:lang w:eastAsia="zh-HK"/>
        </w:rPr>
        <w:t>Plaintiff’s evidence</w:t>
      </w:r>
    </w:p>
    <w:p w:rsidR="00BA0A34" w:rsidRDefault="00746BFB" w:rsidP="00BA0A34">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w:t>
      </w:r>
      <w:r w:rsidR="00357FED">
        <w:rPr>
          <w:rFonts w:eastAsia="PMingLiU"/>
          <w:sz w:val="28"/>
          <w:szCs w:val="28"/>
          <w:lang w:eastAsia="zh-HK"/>
        </w:rPr>
        <w:t xml:space="preserve">laintiff </w:t>
      </w:r>
      <w:r w:rsidR="0083653E">
        <w:rPr>
          <w:rFonts w:eastAsia="PMingLiU"/>
          <w:sz w:val="28"/>
          <w:szCs w:val="28"/>
          <w:lang w:eastAsia="zh-HK"/>
        </w:rPr>
        <w:t>gave evidence that</w:t>
      </w:r>
      <w:r w:rsidR="00357FED">
        <w:rPr>
          <w:rFonts w:eastAsia="PMingLiU"/>
          <w:sz w:val="28"/>
          <w:szCs w:val="28"/>
          <w:lang w:eastAsia="zh-HK"/>
        </w:rPr>
        <w:t xml:space="preserve"> </w:t>
      </w:r>
      <w:r w:rsidR="009A6166">
        <w:rPr>
          <w:rFonts w:eastAsia="PMingLiU"/>
          <w:sz w:val="28"/>
          <w:szCs w:val="28"/>
          <w:lang w:eastAsia="zh-HK"/>
        </w:rPr>
        <w:t>she was born in the Mainland o</w:t>
      </w:r>
      <w:r w:rsidR="00357FED">
        <w:rPr>
          <w:rFonts w:eastAsia="PMingLiU"/>
          <w:sz w:val="28"/>
          <w:szCs w:val="28"/>
          <w:lang w:eastAsia="zh-HK"/>
        </w:rPr>
        <w:t xml:space="preserve">n </w:t>
      </w:r>
      <w:r w:rsidR="009A6166">
        <w:rPr>
          <w:rFonts w:eastAsia="PMingLiU"/>
          <w:sz w:val="28"/>
          <w:szCs w:val="28"/>
          <w:lang w:eastAsia="zh-HK"/>
        </w:rPr>
        <w:t xml:space="preserve">1 Jan </w:t>
      </w:r>
      <w:r w:rsidR="00357FED">
        <w:rPr>
          <w:rFonts w:eastAsia="PMingLiU"/>
          <w:sz w:val="28"/>
          <w:szCs w:val="28"/>
          <w:lang w:eastAsia="zh-HK"/>
        </w:rPr>
        <w:t>1969. In 1993, she was married with the Husband. They have 2 sons.</w:t>
      </w:r>
      <w:r w:rsidR="00BA0A34">
        <w:rPr>
          <w:rFonts w:eastAsia="PMingLiU"/>
          <w:sz w:val="28"/>
          <w:szCs w:val="28"/>
          <w:lang w:eastAsia="zh-HK"/>
        </w:rPr>
        <w:t xml:space="preserve"> </w:t>
      </w:r>
      <w:r w:rsidR="00357FED" w:rsidRPr="00BA0A34">
        <w:rPr>
          <w:rFonts w:eastAsia="PMingLiU"/>
          <w:sz w:val="28"/>
          <w:szCs w:val="28"/>
          <w:lang w:eastAsia="zh-HK"/>
        </w:rPr>
        <w:t xml:space="preserve">In 2002, </w:t>
      </w:r>
      <w:r w:rsidR="00A0171E" w:rsidRPr="00BA0A34">
        <w:rPr>
          <w:rFonts w:eastAsia="PMingLiU"/>
          <w:sz w:val="28"/>
          <w:szCs w:val="28"/>
          <w:lang w:eastAsia="zh-HK"/>
        </w:rPr>
        <w:t>she</w:t>
      </w:r>
      <w:r w:rsidR="00357FED" w:rsidRPr="00BA0A34">
        <w:rPr>
          <w:rFonts w:eastAsia="PMingLiU"/>
          <w:sz w:val="28"/>
          <w:szCs w:val="28"/>
          <w:lang w:eastAsia="zh-HK"/>
        </w:rPr>
        <w:t xml:space="preserve"> </w:t>
      </w:r>
      <w:r w:rsidR="00B86FC2">
        <w:rPr>
          <w:rFonts w:eastAsia="PMingLiU"/>
          <w:sz w:val="28"/>
          <w:szCs w:val="28"/>
          <w:lang w:eastAsia="zh-HK"/>
        </w:rPr>
        <w:t>emigrated</w:t>
      </w:r>
      <w:r w:rsidR="00357FED" w:rsidRPr="00BA0A34">
        <w:rPr>
          <w:rFonts w:eastAsia="PMingLiU"/>
          <w:sz w:val="28"/>
          <w:szCs w:val="28"/>
          <w:lang w:eastAsia="zh-HK"/>
        </w:rPr>
        <w:t xml:space="preserve"> to Hong Kong. </w:t>
      </w:r>
      <w:r w:rsidR="00A0171E" w:rsidRPr="00BA0A34">
        <w:rPr>
          <w:rFonts w:eastAsia="PMingLiU"/>
          <w:sz w:val="28"/>
          <w:szCs w:val="28"/>
          <w:lang w:eastAsia="zh-HK"/>
        </w:rPr>
        <w:t>From</w:t>
      </w:r>
      <w:r w:rsidR="00357FED" w:rsidRPr="00BA0A34">
        <w:rPr>
          <w:rFonts w:eastAsia="PMingLiU"/>
          <w:sz w:val="28"/>
          <w:szCs w:val="28"/>
          <w:lang w:eastAsia="zh-HK"/>
        </w:rPr>
        <w:t xml:space="preserve"> about </w:t>
      </w:r>
      <w:r w:rsidR="00A0171E" w:rsidRPr="00BA0A34">
        <w:rPr>
          <w:rFonts w:eastAsia="PMingLiU"/>
          <w:sz w:val="28"/>
          <w:szCs w:val="28"/>
          <w:lang w:eastAsia="zh-HK"/>
        </w:rPr>
        <w:t>2003 to</w:t>
      </w:r>
      <w:r w:rsidR="00357FED" w:rsidRPr="00BA0A34">
        <w:rPr>
          <w:rFonts w:eastAsia="PMingLiU"/>
          <w:sz w:val="28"/>
          <w:szCs w:val="28"/>
          <w:lang w:eastAsia="zh-HK"/>
        </w:rPr>
        <w:t xml:space="preserve"> </w:t>
      </w:r>
      <w:r w:rsidR="00A0171E" w:rsidRPr="00BA0A34">
        <w:rPr>
          <w:rFonts w:eastAsia="PMingLiU"/>
          <w:sz w:val="28"/>
          <w:szCs w:val="28"/>
          <w:lang w:eastAsia="zh-HK"/>
        </w:rPr>
        <w:t>2008</w:t>
      </w:r>
      <w:r w:rsidR="00357FED" w:rsidRPr="00BA0A34">
        <w:rPr>
          <w:rFonts w:eastAsia="PMingLiU"/>
          <w:sz w:val="28"/>
          <w:szCs w:val="28"/>
          <w:lang w:eastAsia="zh-HK"/>
        </w:rPr>
        <w:t>, she worked in a restaurant</w:t>
      </w:r>
      <w:r w:rsidR="00BA0A34">
        <w:rPr>
          <w:rFonts w:eastAsia="PMingLiU"/>
          <w:sz w:val="28"/>
          <w:szCs w:val="28"/>
          <w:lang w:eastAsia="zh-HK"/>
        </w:rPr>
        <w:t>.</w:t>
      </w:r>
    </w:p>
    <w:p w:rsidR="00BA0A34" w:rsidRDefault="00BA0A34" w:rsidP="00BA0A34">
      <w:pPr>
        <w:widowControl/>
        <w:tabs>
          <w:tab w:val="left" w:pos="1418"/>
        </w:tabs>
        <w:spacing w:after="200" w:line="360" w:lineRule="auto"/>
        <w:rPr>
          <w:rFonts w:eastAsia="PMingLiU"/>
          <w:sz w:val="28"/>
          <w:szCs w:val="28"/>
          <w:lang w:eastAsia="zh-HK"/>
        </w:rPr>
      </w:pPr>
    </w:p>
    <w:p w:rsidR="006F7FC4" w:rsidRPr="00BA0A34" w:rsidRDefault="00A0171E" w:rsidP="00BA0A34">
      <w:pPr>
        <w:widowControl/>
        <w:numPr>
          <w:ilvl w:val="0"/>
          <w:numId w:val="26"/>
        </w:numPr>
        <w:tabs>
          <w:tab w:val="left" w:pos="1418"/>
        </w:tabs>
        <w:spacing w:after="200" w:line="360" w:lineRule="auto"/>
        <w:ind w:left="0" w:firstLine="0"/>
        <w:rPr>
          <w:rFonts w:eastAsia="PMingLiU"/>
          <w:sz w:val="28"/>
          <w:szCs w:val="28"/>
          <w:lang w:eastAsia="zh-HK"/>
        </w:rPr>
      </w:pPr>
      <w:r w:rsidRPr="00BA0A34">
        <w:rPr>
          <w:rFonts w:eastAsia="PMingLiU"/>
          <w:sz w:val="28"/>
          <w:szCs w:val="28"/>
          <w:lang w:eastAsia="zh-HK"/>
        </w:rPr>
        <w:t>I</w:t>
      </w:r>
      <w:r w:rsidR="00E24DD2" w:rsidRPr="00BA0A34">
        <w:rPr>
          <w:rFonts w:eastAsia="PMingLiU"/>
          <w:sz w:val="28"/>
          <w:szCs w:val="28"/>
          <w:lang w:eastAsia="zh-HK"/>
        </w:rPr>
        <w:t>n about 2008</w:t>
      </w:r>
      <w:r w:rsidR="00BA0A34">
        <w:rPr>
          <w:rFonts w:eastAsia="PMingLiU"/>
          <w:sz w:val="28"/>
          <w:szCs w:val="28"/>
          <w:lang w:eastAsia="zh-HK"/>
        </w:rPr>
        <w:t>, t</w:t>
      </w:r>
      <w:r w:rsidRPr="00BA0A34">
        <w:rPr>
          <w:rFonts w:eastAsia="PMingLiU"/>
          <w:sz w:val="28"/>
          <w:szCs w:val="28"/>
          <w:lang w:eastAsia="zh-HK"/>
        </w:rPr>
        <w:t>h</w:t>
      </w:r>
      <w:r w:rsidR="00E24DD2" w:rsidRPr="00BA0A34">
        <w:rPr>
          <w:rFonts w:eastAsia="PMingLiU"/>
          <w:sz w:val="28"/>
          <w:szCs w:val="28"/>
          <w:lang w:eastAsia="zh-HK"/>
        </w:rPr>
        <w:t>e</w:t>
      </w:r>
      <w:r w:rsidR="00BA0A34">
        <w:rPr>
          <w:rFonts w:eastAsia="PMingLiU"/>
          <w:sz w:val="28"/>
          <w:szCs w:val="28"/>
          <w:lang w:eastAsia="zh-HK"/>
        </w:rPr>
        <w:t xml:space="preserve"> plaintiff</w:t>
      </w:r>
      <w:r w:rsidR="00E24DD2" w:rsidRPr="00BA0A34">
        <w:rPr>
          <w:rFonts w:eastAsia="PMingLiU"/>
          <w:sz w:val="28"/>
          <w:szCs w:val="28"/>
          <w:lang w:eastAsia="zh-HK"/>
        </w:rPr>
        <w:t xml:space="preserve"> encountered </w:t>
      </w:r>
      <w:r w:rsidR="00163113" w:rsidRPr="00BA0A34">
        <w:rPr>
          <w:rFonts w:eastAsia="PMingLiU"/>
          <w:sz w:val="28"/>
          <w:szCs w:val="28"/>
          <w:lang w:eastAsia="zh-HK"/>
        </w:rPr>
        <w:t xml:space="preserve">an </w:t>
      </w:r>
      <w:r w:rsidR="00E24DD2" w:rsidRPr="00BA0A34">
        <w:rPr>
          <w:rFonts w:eastAsia="PMingLiU"/>
          <w:sz w:val="28"/>
          <w:szCs w:val="28"/>
          <w:lang w:eastAsia="zh-HK"/>
        </w:rPr>
        <w:t xml:space="preserve">injury at </w:t>
      </w:r>
      <w:r w:rsidR="00E543C2" w:rsidRPr="00BA0A34">
        <w:rPr>
          <w:rFonts w:eastAsia="PMingLiU"/>
          <w:sz w:val="28"/>
          <w:szCs w:val="28"/>
          <w:lang w:eastAsia="zh-HK"/>
        </w:rPr>
        <w:t>work</w:t>
      </w:r>
      <w:r w:rsidR="003041DB" w:rsidRPr="00BA0A34">
        <w:rPr>
          <w:rFonts w:eastAsia="PMingLiU"/>
          <w:sz w:val="28"/>
          <w:szCs w:val="28"/>
          <w:lang w:eastAsia="zh-HK"/>
        </w:rPr>
        <w:t xml:space="preserve"> (</w:t>
      </w:r>
      <w:r w:rsidR="003041DB" w:rsidRPr="00BA0A34">
        <w:rPr>
          <w:rFonts w:eastAsia="PMingLiU"/>
          <w:b/>
          <w:sz w:val="28"/>
          <w:szCs w:val="28"/>
          <w:lang w:eastAsia="zh-HK"/>
        </w:rPr>
        <w:t>the Previous</w:t>
      </w:r>
      <w:r w:rsidR="00E24DD2" w:rsidRPr="00BA0A34">
        <w:rPr>
          <w:rFonts w:eastAsia="PMingLiU"/>
          <w:b/>
          <w:sz w:val="28"/>
          <w:szCs w:val="28"/>
          <w:lang w:eastAsia="zh-HK"/>
        </w:rPr>
        <w:t xml:space="preserve"> </w:t>
      </w:r>
      <w:r w:rsidR="003041DB" w:rsidRPr="00BA0A34">
        <w:rPr>
          <w:rFonts w:eastAsia="PMingLiU"/>
          <w:b/>
          <w:sz w:val="28"/>
          <w:szCs w:val="28"/>
          <w:lang w:eastAsia="zh-HK"/>
        </w:rPr>
        <w:t>Injury</w:t>
      </w:r>
      <w:r w:rsidR="003041DB" w:rsidRPr="00BA0A34">
        <w:rPr>
          <w:rFonts w:eastAsia="PMingLiU"/>
          <w:sz w:val="28"/>
          <w:szCs w:val="28"/>
          <w:lang w:eastAsia="zh-HK"/>
        </w:rPr>
        <w:t>)</w:t>
      </w:r>
      <w:r w:rsidR="00E24DD2" w:rsidRPr="00BA0A34">
        <w:rPr>
          <w:rFonts w:eastAsia="PMingLiU"/>
          <w:sz w:val="28"/>
          <w:szCs w:val="28"/>
          <w:lang w:eastAsia="zh-HK"/>
        </w:rPr>
        <w:t xml:space="preserve">. </w:t>
      </w:r>
      <w:r w:rsidR="003041DB" w:rsidRPr="00BA0A34">
        <w:rPr>
          <w:rFonts w:eastAsia="PMingLiU"/>
          <w:sz w:val="28"/>
          <w:szCs w:val="28"/>
          <w:lang w:eastAsia="zh-HK"/>
        </w:rPr>
        <w:t>For</w:t>
      </w:r>
      <w:r w:rsidR="00E24DD2" w:rsidRPr="00BA0A34">
        <w:rPr>
          <w:rFonts w:eastAsia="PMingLiU"/>
          <w:sz w:val="28"/>
          <w:szCs w:val="28"/>
          <w:lang w:eastAsia="zh-HK"/>
        </w:rPr>
        <w:t xml:space="preserve"> the Previous Injury</w:t>
      </w:r>
      <w:r w:rsidR="003041DB" w:rsidRPr="00BA0A34">
        <w:rPr>
          <w:rFonts w:eastAsia="PMingLiU"/>
          <w:sz w:val="28"/>
          <w:szCs w:val="28"/>
          <w:lang w:eastAsia="zh-HK"/>
        </w:rPr>
        <w:t>, s</w:t>
      </w:r>
      <w:r w:rsidRPr="00BA0A34">
        <w:rPr>
          <w:rFonts w:eastAsia="PMingLiU"/>
          <w:sz w:val="28"/>
          <w:szCs w:val="28"/>
          <w:lang w:eastAsia="zh-HK"/>
        </w:rPr>
        <w:t xml:space="preserve">he </w:t>
      </w:r>
      <w:r w:rsidR="00E24DD2" w:rsidRPr="00BA0A34">
        <w:rPr>
          <w:rFonts w:eastAsia="PMingLiU"/>
          <w:sz w:val="28"/>
          <w:szCs w:val="28"/>
          <w:lang w:eastAsia="zh-HK"/>
        </w:rPr>
        <w:t>had been</w:t>
      </w:r>
      <w:r w:rsidRPr="00BA0A34">
        <w:rPr>
          <w:rFonts w:eastAsia="PMingLiU"/>
          <w:sz w:val="28"/>
          <w:szCs w:val="28"/>
          <w:lang w:eastAsia="zh-HK"/>
        </w:rPr>
        <w:t xml:space="preserve"> hospitalized</w:t>
      </w:r>
      <w:r w:rsidR="00E24DD2" w:rsidRPr="00BA0A34">
        <w:rPr>
          <w:rFonts w:eastAsia="PMingLiU"/>
          <w:sz w:val="28"/>
          <w:szCs w:val="28"/>
          <w:lang w:eastAsia="zh-HK"/>
        </w:rPr>
        <w:t xml:space="preserve"> and diagnosed with post-traumatic stress disorder (</w:t>
      </w:r>
      <w:r w:rsidR="00E24DD2" w:rsidRPr="00BA0A34">
        <w:rPr>
          <w:rFonts w:eastAsia="PMingLiU"/>
          <w:b/>
          <w:sz w:val="28"/>
          <w:szCs w:val="28"/>
          <w:lang w:eastAsia="zh-HK"/>
        </w:rPr>
        <w:t>PTSD</w:t>
      </w:r>
      <w:r w:rsidR="00E24DD2" w:rsidRPr="00BA0A34">
        <w:rPr>
          <w:rFonts w:eastAsia="PMingLiU"/>
          <w:sz w:val="28"/>
          <w:szCs w:val="28"/>
          <w:lang w:eastAsia="zh-HK"/>
        </w:rPr>
        <w:t>) with anxiety and depressive features between 2008 and 2010. She</w:t>
      </w:r>
      <w:r w:rsidRPr="00BA0A34">
        <w:rPr>
          <w:rFonts w:eastAsia="PMingLiU"/>
          <w:sz w:val="28"/>
          <w:szCs w:val="28"/>
          <w:lang w:eastAsia="zh-HK"/>
        </w:rPr>
        <w:t xml:space="preserve"> stop</w:t>
      </w:r>
      <w:r w:rsidR="0083653E">
        <w:rPr>
          <w:rFonts w:eastAsia="PMingLiU"/>
          <w:sz w:val="28"/>
          <w:szCs w:val="28"/>
          <w:lang w:eastAsia="zh-HK"/>
        </w:rPr>
        <w:t>ped</w:t>
      </w:r>
      <w:r w:rsidRPr="00BA0A34">
        <w:rPr>
          <w:rFonts w:eastAsia="PMingLiU"/>
          <w:sz w:val="28"/>
          <w:szCs w:val="28"/>
          <w:lang w:eastAsia="zh-HK"/>
        </w:rPr>
        <w:t xml:space="preserve"> work for almost 3 years.</w:t>
      </w:r>
      <w:r w:rsidR="00E24DD2" w:rsidRPr="00BA0A34">
        <w:rPr>
          <w:rFonts w:eastAsia="PMingLiU"/>
          <w:sz w:val="28"/>
          <w:szCs w:val="28"/>
          <w:lang w:eastAsia="zh-HK"/>
        </w:rPr>
        <w:t xml:space="preserve"> </w:t>
      </w:r>
      <w:r w:rsidR="0083653E">
        <w:rPr>
          <w:rFonts w:eastAsia="PMingLiU"/>
          <w:sz w:val="28"/>
          <w:szCs w:val="28"/>
          <w:lang w:eastAsia="zh-HK"/>
        </w:rPr>
        <w:t>B</w:t>
      </w:r>
      <w:r w:rsidR="00E24DD2" w:rsidRPr="00BA0A34">
        <w:rPr>
          <w:rFonts w:eastAsia="PMingLiU"/>
          <w:sz w:val="28"/>
          <w:szCs w:val="28"/>
          <w:lang w:eastAsia="zh-HK"/>
        </w:rPr>
        <w:t xml:space="preserve">y the time of the Assault, she </w:t>
      </w:r>
      <w:r w:rsidR="0083653E">
        <w:rPr>
          <w:rFonts w:eastAsia="PMingLiU"/>
          <w:sz w:val="28"/>
          <w:szCs w:val="28"/>
          <w:lang w:eastAsia="zh-HK"/>
        </w:rPr>
        <w:t xml:space="preserve">said she </w:t>
      </w:r>
      <w:r w:rsidR="00E24DD2" w:rsidRPr="00BA0A34">
        <w:rPr>
          <w:rFonts w:eastAsia="PMingLiU"/>
          <w:sz w:val="28"/>
          <w:szCs w:val="28"/>
          <w:lang w:eastAsia="zh-HK"/>
        </w:rPr>
        <w:t>had full remission with no residual symptoms.</w:t>
      </w:r>
    </w:p>
    <w:p w:rsidR="00581DFA" w:rsidRDefault="00581DFA" w:rsidP="00581DFA">
      <w:pPr>
        <w:pStyle w:val="ListParagraph"/>
        <w:rPr>
          <w:rFonts w:eastAsia="PMingLiU"/>
          <w:sz w:val="28"/>
          <w:szCs w:val="28"/>
          <w:lang w:eastAsia="zh-HK"/>
        </w:rPr>
      </w:pPr>
    </w:p>
    <w:p w:rsidR="0083653E" w:rsidRDefault="00581DFA" w:rsidP="0083653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Business was set up in 2014 as a sole proprietorship</w:t>
      </w:r>
      <w:r w:rsidR="00B86FC2">
        <w:rPr>
          <w:rFonts w:eastAsia="PMingLiU"/>
          <w:sz w:val="28"/>
          <w:szCs w:val="28"/>
          <w:lang w:eastAsia="zh-HK"/>
        </w:rPr>
        <w:t xml:space="preserve"> registered in plaintiff’s name</w:t>
      </w:r>
      <w:r w:rsidR="0083653E">
        <w:rPr>
          <w:rFonts w:eastAsia="PMingLiU"/>
          <w:sz w:val="28"/>
          <w:szCs w:val="28"/>
          <w:lang w:eastAsia="zh-HK"/>
        </w:rPr>
        <w:t>. But it was</w:t>
      </w:r>
      <w:r>
        <w:rPr>
          <w:rFonts w:eastAsia="PMingLiU"/>
          <w:sz w:val="28"/>
          <w:szCs w:val="28"/>
          <w:lang w:eastAsia="zh-HK"/>
        </w:rPr>
        <w:t xml:space="preserve"> in fact owned by the Husband. </w:t>
      </w:r>
      <w:r w:rsidR="00B86FC2">
        <w:rPr>
          <w:rFonts w:eastAsia="PMingLiU"/>
          <w:sz w:val="28"/>
          <w:szCs w:val="28"/>
          <w:lang w:eastAsia="zh-HK"/>
        </w:rPr>
        <w:t>The couple went</w:t>
      </w:r>
      <w:r>
        <w:rPr>
          <w:rFonts w:eastAsia="PMingLiU"/>
          <w:sz w:val="28"/>
          <w:szCs w:val="28"/>
          <w:lang w:eastAsia="zh-HK"/>
        </w:rPr>
        <w:t xml:space="preserve"> to work at the Shop every day.  The plaintiff assisted</w:t>
      </w:r>
      <w:r w:rsidR="00823BD4">
        <w:rPr>
          <w:rFonts w:eastAsia="PMingLiU"/>
          <w:sz w:val="28"/>
          <w:szCs w:val="28"/>
          <w:lang w:eastAsia="zh-HK"/>
        </w:rPr>
        <w:t xml:space="preserve"> by answering calls, taking</w:t>
      </w:r>
      <w:r>
        <w:rPr>
          <w:rFonts w:eastAsia="PMingLiU"/>
          <w:sz w:val="28"/>
          <w:szCs w:val="28"/>
          <w:lang w:eastAsia="zh-HK"/>
        </w:rPr>
        <w:t xml:space="preserve"> care of in-and-out of materials, a</w:t>
      </w:r>
      <w:r w:rsidR="00823BD4">
        <w:rPr>
          <w:rFonts w:eastAsia="PMingLiU"/>
          <w:sz w:val="28"/>
          <w:szCs w:val="28"/>
          <w:lang w:eastAsia="zh-HK"/>
        </w:rPr>
        <w:t>nd supervising its</w:t>
      </w:r>
      <w:r>
        <w:rPr>
          <w:rFonts w:eastAsia="PMingLiU"/>
          <w:sz w:val="28"/>
          <w:szCs w:val="28"/>
          <w:lang w:eastAsia="zh-HK"/>
        </w:rPr>
        <w:t xml:space="preserve"> 2 workers including the defendant. </w:t>
      </w:r>
      <w:r w:rsidR="009464A5">
        <w:rPr>
          <w:rFonts w:eastAsia="PMingLiU" w:hint="eastAsia"/>
          <w:sz w:val="28"/>
          <w:szCs w:val="28"/>
          <w:lang w:eastAsia="zh-HK"/>
        </w:rPr>
        <w:t>S</w:t>
      </w:r>
      <w:r w:rsidR="00B86FC2">
        <w:rPr>
          <w:rFonts w:eastAsia="PMingLiU"/>
          <w:sz w:val="28"/>
          <w:szCs w:val="28"/>
          <w:lang w:eastAsia="zh-HK"/>
        </w:rPr>
        <w:t>he worked</w:t>
      </w:r>
      <w:r w:rsidR="00325987">
        <w:rPr>
          <w:rFonts w:eastAsia="PMingLiU"/>
          <w:sz w:val="28"/>
          <w:szCs w:val="28"/>
          <w:lang w:eastAsia="zh-HK"/>
        </w:rPr>
        <w:t xml:space="preserve"> like a “clerk”</w:t>
      </w:r>
      <w:r w:rsidR="00B86FC2">
        <w:rPr>
          <w:rStyle w:val="FootnoteReference"/>
          <w:rFonts w:eastAsia="PMingLiU"/>
          <w:sz w:val="28"/>
          <w:szCs w:val="28"/>
          <w:lang w:eastAsia="zh-HK"/>
        </w:rPr>
        <w:footnoteReference w:id="3"/>
      </w:r>
      <w:r>
        <w:rPr>
          <w:rFonts w:eastAsia="PMingLiU"/>
          <w:sz w:val="28"/>
          <w:szCs w:val="28"/>
          <w:lang w:eastAsia="zh-HK"/>
        </w:rPr>
        <w:t xml:space="preserve"> </w:t>
      </w:r>
      <w:r w:rsidR="00325987">
        <w:rPr>
          <w:rFonts w:eastAsia="PMingLiU"/>
          <w:sz w:val="28"/>
          <w:szCs w:val="28"/>
          <w:lang w:eastAsia="zh-HK"/>
        </w:rPr>
        <w:t xml:space="preserve">and was paid </w:t>
      </w:r>
      <w:r>
        <w:rPr>
          <w:rFonts w:eastAsia="PMingLiU"/>
          <w:sz w:val="28"/>
          <w:szCs w:val="28"/>
          <w:lang w:eastAsia="zh-HK"/>
        </w:rPr>
        <w:t>$10,000</w:t>
      </w:r>
      <w:r w:rsidR="00B86FC2" w:rsidRPr="008B56F6">
        <w:rPr>
          <w:rFonts w:ascii="DengXian" w:eastAsia="DengXian" w:hAnsi="DengXian" w:hint="eastAsia"/>
          <w:sz w:val="28"/>
          <w:szCs w:val="28"/>
        </w:rPr>
        <w:t>/</w:t>
      </w:r>
      <w:r w:rsidR="00B86FC2">
        <w:rPr>
          <w:rFonts w:eastAsia="PMingLiU"/>
          <w:sz w:val="28"/>
          <w:szCs w:val="28"/>
          <w:lang w:eastAsia="zh-HK"/>
        </w:rPr>
        <w:t>month</w:t>
      </w:r>
      <w:r>
        <w:rPr>
          <w:rFonts w:eastAsia="PMingLiU"/>
          <w:sz w:val="28"/>
          <w:szCs w:val="28"/>
          <w:lang w:eastAsia="zh-HK"/>
        </w:rPr>
        <w:t xml:space="preserve"> </w:t>
      </w:r>
      <w:r w:rsidR="00325987">
        <w:rPr>
          <w:rFonts w:eastAsia="PMingLiU"/>
          <w:sz w:val="28"/>
          <w:szCs w:val="28"/>
          <w:lang w:eastAsia="zh-HK"/>
        </w:rPr>
        <w:t>by way of “salary”</w:t>
      </w:r>
      <w:r w:rsidR="00B86FC2">
        <w:rPr>
          <w:rStyle w:val="FootnoteReference"/>
          <w:rFonts w:eastAsia="PMingLiU"/>
          <w:sz w:val="28"/>
          <w:szCs w:val="28"/>
          <w:lang w:eastAsia="zh-HK"/>
        </w:rPr>
        <w:footnoteReference w:id="4"/>
      </w:r>
      <w:r w:rsidR="00325987">
        <w:rPr>
          <w:rFonts w:eastAsia="PMingLiU"/>
          <w:sz w:val="28"/>
          <w:szCs w:val="28"/>
          <w:lang w:eastAsia="zh-HK"/>
        </w:rPr>
        <w:t>.</w:t>
      </w:r>
    </w:p>
    <w:p w:rsidR="009A6166" w:rsidRDefault="006B2736" w:rsidP="00E543C2">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w:t>
      </w:r>
      <w:r w:rsidR="00A0171E">
        <w:rPr>
          <w:rFonts w:eastAsia="PMingLiU"/>
          <w:sz w:val="28"/>
          <w:szCs w:val="28"/>
          <w:lang w:eastAsia="zh-HK"/>
        </w:rPr>
        <w:t>he</w:t>
      </w:r>
      <w:r w:rsidR="003041DB">
        <w:rPr>
          <w:rFonts w:eastAsia="PMingLiU"/>
          <w:sz w:val="28"/>
          <w:szCs w:val="28"/>
          <w:lang w:eastAsia="zh-HK"/>
        </w:rPr>
        <w:t xml:space="preserve"> plaintiff</w:t>
      </w:r>
      <w:r w:rsidR="00B86FC2">
        <w:rPr>
          <w:rFonts w:eastAsia="PMingLiU"/>
          <w:sz w:val="28"/>
          <w:szCs w:val="28"/>
          <w:lang w:eastAsia="zh-HK"/>
        </w:rPr>
        <w:t xml:space="preserve"> </w:t>
      </w:r>
      <w:r w:rsidR="00A0171E">
        <w:rPr>
          <w:rFonts w:eastAsia="PMingLiU"/>
          <w:sz w:val="28"/>
          <w:szCs w:val="28"/>
          <w:lang w:eastAsia="zh-HK"/>
        </w:rPr>
        <w:t>was</w:t>
      </w:r>
      <w:r w:rsidR="00356E0A">
        <w:rPr>
          <w:rFonts w:eastAsia="PMingLiU"/>
          <w:sz w:val="28"/>
          <w:szCs w:val="28"/>
          <w:lang w:eastAsia="zh-HK"/>
        </w:rPr>
        <w:t xml:space="preserve"> </w:t>
      </w:r>
      <w:r w:rsidR="009464A5">
        <w:rPr>
          <w:rFonts w:eastAsia="PMingLiU" w:hint="eastAsia"/>
          <w:sz w:val="28"/>
          <w:szCs w:val="28"/>
          <w:lang w:eastAsia="zh-HK"/>
        </w:rPr>
        <w:t>dis</w:t>
      </w:r>
      <w:r w:rsidR="00A0171E">
        <w:rPr>
          <w:rFonts w:eastAsia="PMingLiU"/>
          <w:sz w:val="28"/>
          <w:szCs w:val="28"/>
          <w:lang w:eastAsia="zh-HK"/>
        </w:rPr>
        <w:t xml:space="preserve">satisfied with </w:t>
      </w:r>
      <w:r w:rsidR="00E543C2">
        <w:rPr>
          <w:rFonts w:eastAsia="PMingLiU"/>
          <w:sz w:val="28"/>
          <w:szCs w:val="28"/>
          <w:lang w:eastAsia="zh-HK"/>
        </w:rPr>
        <w:t xml:space="preserve">defendant’s </w:t>
      </w:r>
      <w:r w:rsidR="00A0171E">
        <w:rPr>
          <w:rFonts w:eastAsia="PMingLiU"/>
          <w:sz w:val="28"/>
          <w:szCs w:val="28"/>
          <w:lang w:eastAsia="zh-HK"/>
        </w:rPr>
        <w:t>working attitude</w:t>
      </w:r>
      <w:r>
        <w:rPr>
          <w:rFonts w:eastAsia="PMingLiU" w:hint="eastAsia"/>
          <w:sz w:val="28"/>
          <w:szCs w:val="28"/>
          <w:lang w:eastAsia="zh-HK"/>
        </w:rPr>
        <w:t>,</w:t>
      </w:r>
      <w:r w:rsidR="003041DB">
        <w:rPr>
          <w:rFonts w:eastAsia="PMingLiU"/>
          <w:sz w:val="28"/>
          <w:szCs w:val="28"/>
          <w:lang w:eastAsia="zh-HK"/>
        </w:rPr>
        <w:t xml:space="preserve"> </w:t>
      </w:r>
      <w:r w:rsidR="0083653E">
        <w:rPr>
          <w:rFonts w:eastAsia="PMingLiU"/>
          <w:sz w:val="28"/>
          <w:szCs w:val="28"/>
          <w:lang w:eastAsia="zh-HK"/>
        </w:rPr>
        <w:t>and t</w:t>
      </w:r>
      <w:r w:rsidR="00A0171E">
        <w:rPr>
          <w:rFonts w:eastAsia="PMingLiU"/>
          <w:sz w:val="28"/>
          <w:szCs w:val="28"/>
          <w:lang w:eastAsia="zh-HK"/>
        </w:rPr>
        <w:t>hey were not on very good terms</w:t>
      </w:r>
      <w:r>
        <w:rPr>
          <w:rFonts w:eastAsia="PMingLiU" w:hint="eastAsia"/>
          <w:sz w:val="28"/>
          <w:szCs w:val="28"/>
          <w:lang w:eastAsia="zh-HK"/>
        </w:rPr>
        <w:t>, before the Assault</w:t>
      </w:r>
      <w:r w:rsidR="00A0171E">
        <w:rPr>
          <w:rFonts w:eastAsia="PMingLiU"/>
          <w:sz w:val="28"/>
          <w:szCs w:val="28"/>
          <w:lang w:eastAsia="zh-HK"/>
        </w:rPr>
        <w:t>.</w:t>
      </w:r>
      <w:r w:rsidR="00E543C2">
        <w:rPr>
          <w:rFonts w:eastAsia="PMingLiU"/>
          <w:sz w:val="28"/>
          <w:szCs w:val="28"/>
          <w:lang w:eastAsia="zh-HK"/>
        </w:rPr>
        <w:t xml:space="preserve"> At 0930 hours o</w:t>
      </w:r>
      <w:r w:rsidR="00A0171E" w:rsidRPr="00E543C2">
        <w:rPr>
          <w:rFonts w:eastAsia="PMingLiU"/>
          <w:sz w:val="28"/>
          <w:szCs w:val="28"/>
          <w:lang w:eastAsia="zh-HK"/>
        </w:rPr>
        <w:t xml:space="preserve">n 14 Jan 2016, </w:t>
      </w:r>
      <w:r w:rsidR="0039624C" w:rsidRPr="00E543C2">
        <w:rPr>
          <w:rFonts w:eastAsia="PMingLiU"/>
          <w:sz w:val="28"/>
          <w:szCs w:val="28"/>
          <w:lang w:eastAsia="zh-HK"/>
        </w:rPr>
        <w:t xml:space="preserve">both </w:t>
      </w:r>
      <w:r w:rsidR="00E543C2">
        <w:rPr>
          <w:rFonts w:eastAsia="PMingLiU"/>
          <w:sz w:val="28"/>
          <w:szCs w:val="28"/>
          <w:lang w:eastAsia="zh-HK"/>
        </w:rPr>
        <w:t>of them</w:t>
      </w:r>
      <w:r w:rsidR="0039624C" w:rsidRPr="00E543C2">
        <w:rPr>
          <w:rFonts w:eastAsia="PMingLiU"/>
          <w:sz w:val="28"/>
          <w:szCs w:val="28"/>
          <w:lang w:eastAsia="zh-HK"/>
        </w:rPr>
        <w:t xml:space="preserve"> were working at the Shop.</w:t>
      </w:r>
      <w:r w:rsidR="00E543C2">
        <w:rPr>
          <w:rFonts w:eastAsia="PMingLiU"/>
          <w:sz w:val="28"/>
          <w:szCs w:val="28"/>
          <w:lang w:eastAsia="zh-HK"/>
        </w:rPr>
        <w:t xml:space="preserve"> S</w:t>
      </w:r>
      <w:r w:rsidR="00A0171E" w:rsidRPr="00E543C2">
        <w:rPr>
          <w:rFonts w:eastAsia="PMingLiU"/>
          <w:sz w:val="28"/>
          <w:szCs w:val="28"/>
          <w:lang w:eastAsia="zh-HK"/>
        </w:rPr>
        <w:t>he</w:t>
      </w:r>
      <w:r w:rsidR="00356E0A">
        <w:rPr>
          <w:rFonts w:eastAsia="PMingLiU"/>
          <w:sz w:val="28"/>
          <w:szCs w:val="28"/>
          <w:lang w:eastAsia="zh-HK"/>
        </w:rPr>
        <w:t xml:space="preserve"> instructed him to do some work</w:t>
      </w:r>
      <w:r w:rsidR="00A0171E" w:rsidRPr="00E543C2">
        <w:rPr>
          <w:rFonts w:eastAsia="PMingLiU"/>
          <w:sz w:val="28"/>
          <w:szCs w:val="28"/>
          <w:lang w:eastAsia="zh-HK"/>
        </w:rPr>
        <w:t>. He</w:t>
      </w:r>
      <w:r w:rsidR="009A6166" w:rsidRPr="00E543C2">
        <w:rPr>
          <w:rFonts w:eastAsia="PMingLiU"/>
          <w:sz w:val="28"/>
          <w:szCs w:val="28"/>
          <w:lang w:eastAsia="zh-HK"/>
        </w:rPr>
        <w:t>, however,</w:t>
      </w:r>
      <w:r w:rsidR="00A0171E" w:rsidRPr="00E543C2">
        <w:rPr>
          <w:rFonts w:eastAsia="PMingLiU"/>
          <w:sz w:val="28"/>
          <w:szCs w:val="28"/>
          <w:lang w:eastAsia="zh-HK"/>
        </w:rPr>
        <w:t xml:space="preserve"> did not </w:t>
      </w:r>
      <w:r w:rsidR="00676759">
        <w:rPr>
          <w:rFonts w:eastAsia="PMingLiU"/>
          <w:sz w:val="28"/>
          <w:szCs w:val="28"/>
          <w:lang w:eastAsia="zh-HK"/>
        </w:rPr>
        <w:t>comply</w:t>
      </w:r>
      <w:r w:rsidR="00676759" w:rsidRPr="00E543C2">
        <w:rPr>
          <w:rFonts w:eastAsia="PMingLiU"/>
          <w:sz w:val="28"/>
          <w:szCs w:val="28"/>
          <w:lang w:eastAsia="zh-HK"/>
        </w:rPr>
        <w:t xml:space="preserve"> </w:t>
      </w:r>
      <w:r w:rsidR="00A0171E" w:rsidRPr="00E543C2">
        <w:rPr>
          <w:rFonts w:eastAsia="PMingLiU"/>
          <w:sz w:val="28"/>
          <w:szCs w:val="28"/>
          <w:lang w:eastAsia="zh-HK"/>
        </w:rPr>
        <w:t>and argue</w:t>
      </w:r>
      <w:r w:rsidR="0039624C" w:rsidRPr="00E543C2">
        <w:rPr>
          <w:rFonts w:eastAsia="PMingLiU"/>
          <w:sz w:val="28"/>
          <w:szCs w:val="28"/>
          <w:lang w:eastAsia="zh-HK"/>
        </w:rPr>
        <w:t>d</w:t>
      </w:r>
      <w:r w:rsidR="00A0171E" w:rsidRPr="00E543C2">
        <w:rPr>
          <w:rFonts w:eastAsia="PMingLiU"/>
          <w:sz w:val="28"/>
          <w:szCs w:val="28"/>
          <w:lang w:eastAsia="zh-HK"/>
        </w:rPr>
        <w:t xml:space="preserve"> </w:t>
      </w:r>
      <w:r w:rsidR="0039624C" w:rsidRPr="00E543C2">
        <w:rPr>
          <w:rFonts w:eastAsia="PMingLiU"/>
          <w:sz w:val="28"/>
          <w:szCs w:val="28"/>
          <w:lang w:eastAsia="zh-HK"/>
        </w:rPr>
        <w:t>with her</w:t>
      </w:r>
      <w:r w:rsidR="009A6166" w:rsidRPr="00E543C2">
        <w:rPr>
          <w:rFonts w:eastAsia="PMingLiU"/>
          <w:sz w:val="28"/>
          <w:szCs w:val="28"/>
          <w:lang w:eastAsia="zh-HK"/>
        </w:rPr>
        <w:t xml:space="preserve"> vigorously</w:t>
      </w:r>
      <w:r w:rsidR="0039624C" w:rsidRPr="00E543C2">
        <w:rPr>
          <w:rFonts w:eastAsia="PMingLiU"/>
          <w:sz w:val="28"/>
          <w:szCs w:val="28"/>
          <w:lang w:eastAsia="zh-HK"/>
        </w:rPr>
        <w:t xml:space="preserve">. </w:t>
      </w:r>
      <w:r w:rsidR="00356E0A">
        <w:rPr>
          <w:rFonts w:eastAsia="PMingLiU"/>
          <w:sz w:val="28"/>
          <w:szCs w:val="28"/>
          <w:lang w:eastAsia="zh-HK"/>
        </w:rPr>
        <w:t xml:space="preserve"> </w:t>
      </w:r>
      <w:r w:rsidR="001A47B7">
        <w:rPr>
          <w:rFonts w:eastAsia="PMingLiU"/>
          <w:sz w:val="28"/>
          <w:szCs w:val="28"/>
          <w:lang w:eastAsia="zh-HK"/>
        </w:rPr>
        <w:t>The Assault occurred</w:t>
      </w:r>
      <w:r w:rsidR="001A47B7">
        <w:rPr>
          <w:rFonts w:eastAsia="PMingLiU" w:hint="eastAsia"/>
          <w:sz w:val="28"/>
          <w:szCs w:val="28"/>
          <w:lang w:eastAsia="zh-HK"/>
        </w:rPr>
        <w:t xml:space="preserve"> afterwards.</w:t>
      </w:r>
    </w:p>
    <w:p w:rsidR="00E1626E" w:rsidRPr="00E543C2" w:rsidRDefault="00E1626E" w:rsidP="00E1626E">
      <w:pPr>
        <w:widowControl/>
        <w:tabs>
          <w:tab w:val="left" w:pos="1418"/>
        </w:tabs>
        <w:spacing w:after="200" w:line="360" w:lineRule="auto"/>
        <w:rPr>
          <w:rFonts w:eastAsia="PMingLiU"/>
          <w:sz w:val="28"/>
          <w:szCs w:val="28"/>
          <w:lang w:eastAsia="zh-HK"/>
        </w:rPr>
      </w:pPr>
    </w:p>
    <w:p w:rsidR="0039624C" w:rsidRDefault="009A6166" w:rsidP="00EE41B6">
      <w:pPr>
        <w:widowControl/>
        <w:numPr>
          <w:ilvl w:val="0"/>
          <w:numId w:val="26"/>
        </w:numPr>
        <w:tabs>
          <w:tab w:val="left" w:pos="1418"/>
        </w:tabs>
        <w:spacing w:after="200" w:line="360" w:lineRule="auto"/>
        <w:ind w:left="0" w:firstLine="0"/>
        <w:rPr>
          <w:rFonts w:eastAsia="PMingLiU"/>
          <w:sz w:val="28"/>
          <w:szCs w:val="28"/>
          <w:lang w:eastAsia="zh-HK"/>
        </w:rPr>
      </w:pPr>
      <w:r w:rsidRPr="009A6166">
        <w:rPr>
          <w:rFonts w:eastAsia="PMingLiU"/>
          <w:sz w:val="28"/>
          <w:szCs w:val="28"/>
          <w:lang w:eastAsia="zh-HK"/>
        </w:rPr>
        <w:t xml:space="preserve">According to </w:t>
      </w:r>
      <w:r w:rsidR="003041DB">
        <w:rPr>
          <w:rFonts w:eastAsia="PMingLiU"/>
          <w:sz w:val="28"/>
          <w:szCs w:val="28"/>
          <w:lang w:eastAsia="zh-HK"/>
        </w:rPr>
        <w:t xml:space="preserve">the </w:t>
      </w:r>
      <w:r w:rsidRPr="009A6166">
        <w:rPr>
          <w:rFonts w:eastAsia="PMingLiU"/>
          <w:sz w:val="28"/>
          <w:szCs w:val="28"/>
          <w:lang w:eastAsia="zh-HK"/>
        </w:rPr>
        <w:t>plaintiff,</w:t>
      </w:r>
      <w:r w:rsidR="003041DB">
        <w:rPr>
          <w:rFonts w:eastAsia="PMingLiU"/>
          <w:sz w:val="28"/>
          <w:szCs w:val="28"/>
          <w:lang w:eastAsia="zh-HK"/>
        </w:rPr>
        <w:t xml:space="preserve"> </w:t>
      </w:r>
      <w:r>
        <w:rPr>
          <w:rFonts w:eastAsia="PMingLiU"/>
          <w:sz w:val="28"/>
          <w:szCs w:val="28"/>
          <w:lang w:eastAsia="zh-HK"/>
        </w:rPr>
        <w:t xml:space="preserve">the </w:t>
      </w:r>
      <w:r w:rsidRPr="009A6166">
        <w:rPr>
          <w:rFonts w:eastAsia="PMingLiU"/>
          <w:sz w:val="28"/>
          <w:szCs w:val="28"/>
          <w:lang w:eastAsia="zh-HK"/>
        </w:rPr>
        <w:t>defendant</w:t>
      </w:r>
      <w:r w:rsidR="0039624C" w:rsidRPr="009A6166">
        <w:rPr>
          <w:rFonts w:eastAsia="PMingLiU"/>
          <w:sz w:val="28"/>
          <w:szCs w:val="28"/>
          <w:lang w:eastAsia="zh-HK"/>
        </w:rPr>
        <w:t xml:space="preserve"> </w:t>
      </w:r>
      <w:r w:rsidR="0039624C">
        <w:rPr>
          <w:rFonts w:eastAsia="PMingLiU"/>
          <w:sz w:val="28"/>
          <w:szCs w:val="28"/>
          <w:lang w:eastAsia="zh-HK"/>
        </w:rPr>
        <w:t>suddenly dashed to cashier counter where she was</w:t>
      </w:r>
      <w:r w:rsidR="00E543C2">
        <w:rPr>
          <w:rFonts w:eastAsia="PMingLiU"/>
          <w:sz w:val="28"/>
          <w:szCs w:val="28"/>
          <w:lang w:eastAsia="zh-HK"/>
        </w:rPr>
        <w:t xml:space="preserve"> working</w:t>
      </w:r>
      <w:r w:rsidR="0039624C">
        <w:rPr>
          <w:rFonts w:eastAsia="PMingLiU"/>
          <w:sz w:val="28"/>
          <w:szCs w:val="28"/>
          <w:lang w:eastAsia="zh-HK"/>
        </w:rPr>
        <w:t>.</w:t>
      </w:r>
      <w:r w:rsidR="00EE41B6">
        <w:rPr>
          <w:rFonts w:eastAsia="PMingLiU"/>
          <w:sz w:val="28"/>
          <w:szCs w:val="28"/>
          <w:lang w:eastAsia="zh-HK"/>
        </w:rPr>
        <w:t xml:space="preserve"> </w:t>
      </w:r>
      <w:r w:rsidRPr="00EE41B6">
        <w:rPr>
          <w:rFonts w:eastAsia="PMingLiU"/>
          <w:sz w:val="28"/>
          <w:szCs w:val="28"/>
          <w:lang w:eastAsia="zh-HK"/>
        </w:rPr>
        <w:t xml:space="preserve">He </w:t>
      </w:r>
      <w:r w:rsidR="0039624C" w:rsidRPr="00EE41B6">
        <w:rPr>
          <w:rFonts w:eastAsia="PMingLiU"/>
          <w:sz w:val="28"/>
          <w:szCs w:val="28"/>
          <w:lang w:eastAsia="zh-HK"/>
        </w:rPr>
        <w:t>slapped her</w:t>
      </w:r>
      <w:r w:rsidR="00E543C2" w:rsidRPr="00EE41B6">
        <w:rPr>
          <w:rFonts w:eastAsia="PMingLiU"/>
          <w:sz w:val="28"/>
          <w:szCs w:val="28"/>
          <w:lang w:eastAsia="zh-HK"/>
        </w:rPr>
        <w:t xml:space="preserve"> twice in the face, punched </w:t>
      </w:r>
      <w:r w:rsidR="0039624C" w:rsidRPr="00EE41B6">
        <w:rPr>
          <w:rFonts w:eastAsia="PMingLiU"/>
          <w:sz w:val="28"/>
          <w:szCs w:val="28"/>
          <w:lang w:eastAsia="zh-HK"/>
        </w:rPr>
        <w:t xml:space="preserve">on her head several times, causing her nearly to fall onto the ground. He then forcefully grabbed her arms and dragged her out of the Shop. He hugged her from behind and swung her around, causing her head to bump onto the gate of an adjacent building. </w:t>
      </w:r>
    </w:p>
    <w:p w:rsidR="00B86FC2" w:rsidRDefault="00B86FC2" w:rsidP="00B86FC2">
      <w:pPr>
        <w:pStyle w:val="ListParagraph"/>
        <w:rPr>
          <w:rFonts w:eastAsia="PMingLiU"/>
          <w:sz w:val="28"/>
          <w:szCs w:val="28"/>
          <w:lang w:eastAsia="zh-HK"/>
        </w:rPr>
      </w:pPr>
    </w:p>
    <w:p w:rsidR="00BA0A34" w:rsidRPr="00B86FC2" w:rsidRDefault="00356E0A" w:rsidP="00B86FC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w:t>
      </w:r>
      <w:r w:rsidR="009A6166" w:rsidRPr="00B86FC2">
        <w:rPr>
          <w:rFonts w:eastAsia="PMingLiU"/>
          <w:sz w:val="28"/>
          <w:szCs w:val="28"/>
          <w:lang w:eastAsia="zh-HK"/>
        </w:rPr>
        <w:t xml:space="preserve">he </w:t>
      </w:r>
      <w:r>
        <w:rPr>
          <w:rFonts w:eastAsia="PMingLiU"/>
          <w:sz w:val="28"/>
          <w:szCs w:val="28"/>
          <w:lang w:eastAsia="zh-HK"/>
        </w:rPr>
        <w:t xml:space="preserve">afterwards </w:t>
      </w:r>
      <w:r w:rsidR="009A6166" w:rsidRPr="00B86FC2">
        <w:rPr>
          <w:rFonts w:eastAsia="PMingLiU"/>
          <w:sz w:val="28"/>
          <w:szCs w:val="28"/>
          <w:lang w:eastAsia="zh-HK"/>
        </w:rPr>
        <w:t>ran away and reported to the police. She felt painful and soreness in head, neck and left leg</w:t>
      </w:r>
      <w:r w:rsidR="00B86FC2" w:rsidRPr="00B86FC2">
        <w:rPr>
          <w:rFonts w:eastAsia="PMingLiU"/>
          <w:sz w:val="28"/>
          <w:szCs w:val="28"/>
          <w:lang w:eastAsia="zh-HK"/>
        </w:rPr>
        <w:t xml:space="preserve"> (</w:t>
      </w:r>
      <w:r w:rsidR="00B86FC2">
        <w:rPr>
          <w:rFonts w:eastAsia="PMingLiU"/>
          <w:sz w:val="28"/>
          <w:szCs w:val="28"/>
          <w:lang w:eastAsia="zh-HK"/>
        </w:rPr>
        <w:t>she</w:t>
      </w:r>
      <w:r w:rsidR="00B86FC2" w:rsidRPr="00B86FC2">
        <w:rPr>
          <w:rFonts w:eastAsia="PMingLiU"/>
          <w:sz w:val="28"/>
          <w:szCs w:val="28"/>
          <w:lang w:eastAsia="zh-HK"/>
        </w:rPr>
        <w:t xml:space="preserve"> produced photos of bruises on her left knee and left foot taken on 19 Jan 2016 s</w:t>
      </w:r>
      <w:r w:rsidR="00B86FC2">
        <w:rPr>
          <w:rFonts w:eastAsia="PMingLiU"/>
          <w:sz w:val="28"/>
          <w:szCs w:val="28"/>
          <w:lang w:eastAsia="zh-HK"/>
        </w:rPr>
        <w:t>aid to be caused by the Assault</w:t>
      </w:r>
      <w:r w:rsidR="00B86FC2" w:rsidRPr="00B86FC2">
        <w:rPr>
          <w:rFonts w:eastAsia="PMingLiU"/>
          <w:sz w:val="28"/>
          <w:szCs w:val="28"/>
          <w:lang w:eastAsia="zh-HK"/>
        </w:rPr>
        <w:t>)</w:t>
      </w:r>
      <w:r w:rsidR="009A6166" w:rsidRPr="00B86FC2">
        <w:rPr>
          <w:rFonts w:eastAsia="PMingLiU"/>
          <w:sz w:val="28"/>
          <w:szCs w:val="28"/>
          <w:lang w:eastAsia="zh-HK"/>
        </w:rPr>
        <w:t xml:space="preserve">. </w:t>
      </w:r>
      <w:r w:rsidR="00E543C2" w:rsidRPr="00B86FC2">
        <w:rPr>
          <w:rFonts w:eastAsia="PMingLiU"/>
          <w:sz w:val="28"/>
          <w:szCs w:val="28"/>
          <w:lang w:eastAsia="zh-HK"/>
        </w:rPr>
        <w:t>She also felt dizzy and</w:t>
      </w:r>
      <w:r w:rsidR="009A6166" w:rsidRPr="00B86FC2">
        <w:rPr>
          <w:rFonts w:eastAsia="PMingLiU"/>
          <w:sz w:val="28"/>
          <w:szCs w:val="28"/>
          <w:lang w:eastAsia="zh-HK"/>
        </w:rPr>
        <w:t xml:space="preserve"> scared </w:t>
      </w:r>
      <w:r w:rsidR="003041DB" w:rsidRPr="00B86FC2">
        <w:rPr>
          <w:rFonts w:eastAsia="PMingLiU"/>
          <w:sz w:val="28"/>
          <w:szCs w:val="28"/>
          <w:lang w:eastAsia="zh-HK"/>
        </w:rPr>
        <w:t>of</w:t>
      </w:r>
      <w:r w:rsidR="00E543C2" w:rsidRPr="00B86FC2">
        <w:rPr>
          <w:rFonts w:eastAsia="PMingLiU"/>
          <w:sz w:val="28"/>
          <w:szCs w:val="28"/>
          <w:lang w:eastAsia="zh-HK"/>
        </w:rPr>
        <w:t xml:space="preserve"> another attack</w:t>
      </w:r>
      <w:r w:rsidR="009A6166" w:rsidRPr="00B86FC2">
        <w:rPr>
          <w:rFonts w:eastAsia="PMingLiU"/>
          <w:sz w:val="28"/>
          <w:szCs w:val="28"/>
          <w:lang w:eastAsia="zh-HK"/>
        </w:rPr>
        <w:t>.</w:t>
      </w:r>
      <w:r w:rsidR="00E24DD2" w:rsidRPr="00B86FC2">
        <w:rPr>
          <w:rFonts w:eastAsia="PMingLiU"/>
          <w:sz w:val="28"/>
          <w:szCs w:val="28"/>
          <w:lang w:eastAsia="zh-HK"/>
        </w:rPr>
        <w:t xml:space="preserve"> She was taken b</w:t>
      </w:r>
      <w:r w:rsidR="00B86FC2">
        <w:rPr>
          <w:rFonts w:eastAsia="PMingLiU"/>
          <w:sz w:val="28"/>
          <w:szCs w:val="28"/>
          <w:lang w:eastAsia="zh-HK"/>
        </w:rPr>
        <w:t xml:space="preserve">y ambulance to A&amp;E Dept of QEH. </w:t>
      </w:r>
      <w:r w:rsidR="001A47B7">
        <w:rPr>
          <w:rFonts w:eastAsia="PMingLiU"/>
          <w:sz w:val="28"/>
          <w:szCs w:val="28"/>
          <w:lang w:eastAsia="zh-HK"/>
        </w:rPr>
        <w:t>On 15 Jan 201</w:t>
      </w:r>
      <w:r w:rsidR="001A47B7">
        <w:rPr>
          <w:rFonts w:eastAsia="PMingLiU" w:hint="eastAsia"/>
          <w:sz w:val="28"/>
          <w:szCs w:val="28"/>
          <w:lang w:eastAsia="zh-HK"/>
        </w:rPr>
        <w:t>6</w:t>
      </w:r>
      <w:r w:rsidR="003041DB" w:rsidRPr="00B86FC2">
        <w:rPr>
          <w:rFonts w:eastAsia="PMingLiU"/>
          <w:sz w:val="28"/>
          <w:szCs w:val="28"/>
          <w:lang w:eastAsia="zh-HK"/>
        </w:rPr>
        <w:t xml:space="preserve">, she was discharged after overnight observation. </w:t>
      </w:r>
    </w:p>
    <w:p w:rsidR="00E543C2" w:rsidRPr="00E543C2" w:rsidRDefault="00E543C2" w:rsidP="00E543C2">
      <w:pPr>
        <w:widowControl/>
        <w:tabs>
          <w:tab w:val="left" w:pos="1418"/>
        </w:tabs>
        <w:spacing w:after="200" w:line="360" w:lineRule="auto"/>
        <w:rPr>
          <w:rFonts w:eastAsia="PMingLiU"/>
          <w:sz w:val="28"/>
          <w:szCs w:val="28"/>
          <w:lang w:eastAsia="zh-HK"/>
        </w:rPr>
      </w:pPr>
    </w:p>
    <w:p w:rsidR="003041DB" w:rsidRDefault="003041DB" w:rsidP="003041D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For</w:t>
      </w:r>
      <w:r w:rsidR="00163113">
        <w:rPr>
          <w:rFonts w:eastAsia="PMingLiU"/>
          <w:sz w:val="28"/>
          <w:szCs w:val="28"/>
          <w:lang w:eastAsia="zh-HK"/>
        </w:rPr>
        <w:t xml:space="preserve"> symptoms of</w:t>
      </w:r>
      <w:r>
        <w:rPr>
          <w:rFonts w:eastAsia="PMingLiU"/>
          <w:sz w:val="28"/>
          <w:szCs w:val="28"/>
          <w:lang w:eastAsia="zh-HK"/>
        </w:rPr>
        <w:t xml:space="preserve"> persistent headache, dizziness and neck pain, </w:t>
      </w:r>
      <w:r w:rsidR="00E543C2">
        <w:rPr>
          <w:rFonts w:eastAsia="PMingLiU"/>
          <w:sz w:val="28"/>
          <w:szCs w:val="28"/>
          <w:lang w:eastAsia="zh-HK"/>
        </w:rPr>
        <w:t>t</w:t>
      </w:r>
      <w:r>
        <w:rPr>
          <w:rFonts w:eastAsia="PMingLiU"/>
          <w:sz w:val="28"/>
          <w:szCs w:val="28"/>
          <w:lang w:eastAsia="zh-HK"/>
        </w:rPr>
        <w:t>he</w:t>
      </w:r>
      <w:r w:rsidR="00E543C2">
        <w:rPr>
          <w:rFonts w:eastAsia="PMingLiU"/>
          <w:sz w:val="28"/>
          <w:szCs w:val="28"/>
          <w:lang w:eastAsia="zh-HK"/>
        </w:rPr>
        <w:t xml:space="preserve"> plaintiff</w:t>
      </w:r>
      <w:r>
        <w:rPr>
          <w:rFonts w:eastAsia="PMingLiU"/>
          <w:sz w:val="28"/>
          <w:szCs w:val="28"/>
          <w:lang w:eastAsia="zh-HK"/>
        </w:rPr>
        <w:t xml:space="preserve"> started consulting Dr Ko</w:t>
      </w:r>
      <w:r w:rsidR="00356E0A">
        <w:rPr>
          <w:rFonts w:eastAsia="PMingLiU"/>
          <w:sz w:val="28"/>
          <w:szCs w:val="28"/>
          <w:lang w:eastAsia="zh-HK"/>
        </w:rPr>
        <w:t xml:space="preserve"> on 16 Jan 2016</w:t>
      </w:r>
      <w:r w:rsidR="00163113">
        <w:rPr>
          <w:rFonts w:eastAsia="PMingLiU"/>
          <w:sz w:val="28"/>
          <w:szCs w:val="28"/>
          <w:lang w:eastAsia="zh-HK"/>
        </w:rPr>
        <w:t>. Dr Ko</w:t>
      </w:r>
      <w:r>
        <w:rPr>
          <w:rFonts w:eastAsia="PMingLiU"/>
          <w:sz w:val="28"/>
          <w:szCs w:val="28"/>
          <w:lang w:eastAsia="zh-HK"/>
        </w:rPr>
        <w:t xml:space="preserve"> </w:t>
      </w:r>
      <w:r w:rsidR="001A47B7">
        <w:rPr>
          <w:rFonts w:eastAsia="PMingLiU" w:hint="eastAsia"/>
          <w:sz w:val="28"/>
          <w:szCs w:val="28"/>
          <w:lang w:eastAsia="zh-HK"/>
        </w:rPr>
        <w:t xml:space="preserve">treated her </w:t>
      </w:r>
      <w:r>
        <w:rPr>
          <w:rFonts w:eastAsia="PMingLiU"/>
          <w:sz w:val="28"/>
          <w:szCs w:val="28"/>
          <w:lang w:eastAsia="zh-HK"/>
        </w:rPr>
        <w:t xml:space="preserve">until Oct 2016. </w:t>
      </w:r>
      <w:r w:rsidR="001A47B7">
        <w:rPr>
          <w:rFonts w:eastAsia="PMingLiU" w:hint="eastAsia"/>
          <w:sz w:val="28"/>
          <w:szCs w:val="28"/>
          <w:lang w:eastAsia="zh-HK"/>
        </w:rPr>
        <w:t>T</w:t>
      </w:r>
      <w:r>
        <w:rPr>
          <w:rFonts w:eastAsia="PMingLiU"/>
          <w:sz w:val="28"/>
          <w:szCs w:val="28"/>
          <w:lang w:eastAsia="zh-HK"/>
        </w:rPr>
        <w:t>reatment</w:t>
      </w:r>
      <w:r w:rsidR="00E24DD2">
        <w:rPr>
          <w:rFonts w:eastAsia="PMingLiU"/>
          <w:sz w:val="28"/>
          <w:szCs w:val="28"/>
          <w:lang w:eastAsia="zh-HK"/>
        </w:rPr>
        <w:t>s</w:t>
      </w:r>
      <w:r>
        <w:rPr>
          <w:rFonts w:eastAsia="PMingLiU"/>
          <w:sz w:val="28"/>
          <w:szCs w:val="28"/>
          <w:lang w:eastAsia="zh-HK"/>
        </w:rPr>
        <w:t xml:space="preserve"> include medication and physiotherapy. Dr Ko also arranged her to have MRI brain taken on 29 Jan 2016</w:t>
      </w:r>
      <w:r w:rsidR="00E53206">
        <w:rPr>
          <w:rFonts w:eastAsia="PMingLiU"/>
          <w:sz w:val="28"/>
          <w:szCs w:val="28"/>
          <w:lang w:eastAsia="zh-HK"/>
        </w:rPr>
        <w:t>. N</w:t>
      </w:r>
      <w:r>
        <w:rPr>
          <w:rFonts w:eastAsia="PMingLiU"/>
          <w:sz w:val="28"/>
          <w:szCs w:val="28"/>
          <w:lang w:eastAsia="zh-HK"/>
        </w:rPr>
        <w:t xml:space="preserve">o </w:t>
      </w:r>
      <w:r w:rsidR="00E53206">
        <w:rPr>
          <w:rFonts w:eastAsia="PMingLiU"/>
          <w:sz w:val="28"/>
          <w:szCs w:val="28"/>
          <w:lang w:eastAsia="zh-HK"/>
        </w:rPr>
        <w:t xml:space="preserve">brain </w:t>
      </w:r>
      <w:r>
        <w:rPr>
          <w:rFonts w:eastAsia="PMingLiU"/>
          <w:sz w:val="28"/>
          <w:szCs w:val="28"/>
          <w:lang w:eastAsia="zh-HK"/>
        </w:rPr>
        <w:t>abnormality</w:t>
      </w:r>
      <w:r w:rsidR="00E53206">
        <w:rPr>
          <w:rFonts w:eastAsia="PMingLiU"/>
          <w:sz w:val="28"/>
          <w:szCs w:val="28"/>
          <w:lang w:eastAsia="zh-HK"/>
        </w:rPr>
        <w:t xml:space="preserve"> was</w:t>
      </w:r>
      <w:r>
        <w:rPr>
          <w:rFonts w:eastAsia="PMingLiU"/>
          <w:sz w:val="28"/>
          <w:szCs w:val="28"/>
          <w:lang w:eastAsia="zh-HK"/>
        </w:rPr>
        <w:t xml:space="preserve"> found.</w:t>
      </w:r>
    </w:p>
    <w:p w:rsidR="00E76ABE" w:rsidRDefault="00E76ABE" w:rsidP="00E76ABE">
      <w:pPr>
        <w:pStyle w:val="ListParagraph"/>
        <w:rPr>
          <w:rFonts w:eastAsia="PMingLiU"/>
          <w:sz w:val="28"/>
          <w:szCs w:val="28"/>
          <w:lang w:eastAsia="zh-HK"/>
        </w:rPr>
      </w:pPr>
    </w:p>
    <w:p w:rsidR="00E76ABE" w:rsidRDefault="00163113" w:rsidP="00E76ABE">
      <w:pPr>
        <w:widowControl/>
        <w:numPr>
          <w:ilvl w:val="0"/>
          <w:numId w:val="26"/>
        </w:numPr>
        <w:tabs>
          <w:tab w:val="left" w:pos="1418"/>
        </w:tabs>
        <w:spacing w:after="200" w:line="360" w:lineRule="auto"/>
        <w:ind w:left="0" w:firstLine="0"/>
        <w:rPr>
          <w:rFonts w:eastAsia="PMingLiU"/>
          <w:sz w:val="28"/>
          <w:szCs w:val="28"/>
          <w:lang w:eastAsia="zh-HK"/>
        </w:rPr>
      </w:pPr>
      <w:r w:rsidRPr="00E76ABE">
        <w:rPr>
          <w:rFonts w:eastAsia="PMingLiU"/>
          <w:sz w:val="28"/>
          <w:szCs w:val="28"/>
          <w:lang w:eastAsia="zh-HK"/>
        </w:rPr>
        <w:t>T</w:t>
      </w:r>
      <w:r w:rsidR="00E24DD2" w:rsidRPr="00E76ABE">
        <w:rPr>
          <w:rFonts w:eastAsia="PMingLiU"/>
          <w:sz w:val="28"/>
          <w:szCs w:val="28"/>
          <w:lang w:eastAsia="zh-HK"/>
        </w:rPr>
        <w:t>he plaintiff</w:t>
      </w:r>
      <w:r w:rsidRPr="00E76ABE">
        <w:rPr>
          <w:rFonts w:eastAsia="PMingLiU"/>
          <w:sz w:val="28"/>
          <w:szCs w:val="28"/>
          <w:lang w:eastAsia="zh-HK"/>
        </w:rPr>
        <w:t xml:space="preserve"> further</w:t>
      </w:r>
      <w:r w:rsidR="00E24DD2" w:rsidRPr="00E76ABE">
        <w:rPr>
          <w:rFonts w:eastAsia="PMingLiU"/>
          <w:sz w:val="28"/>
          <w:szCs w:val="28"/>
          <w:lang w:eastAsia="zh-HK"/>
        </w:rPr>
        <w:t xml:space="preserve"> experienced insomnia, nightmares about the Assault and felt depressed.</w:t>
      </w:r>
      <w:r w:rsidR="00E76ABE" w:rsidRPr="00E76ABE">
        <w:rPr>
          <w:rFonts w:eastAsia="PMingLiU"/>
          <w:sz w:val="28"/>
          <w:szCs w:val="28"/>
          <w:lang w:eastAsia="zh-HK"/>
        </w:rPr>
        <w:t xml:space="preserve"> </w:t>
      </w:r>
      <w:r w:rsidR="003528C0" w:rsidRPr="003528C0">
        <w:rPr>
          <w:rFonts w:eastAsia="PMingLiU"/>
          <w:sz w:val="28"/>
          <w:szCs w:val="28"/>
          <w:lang w:eastAsia="zh-HK"/>
        </w:rPr>
        <w:t>She developed negative thoughts and emotions.</w:t>
      </w:r>
      <w:r w:rsidR="003528C0">
        <w:rPr>
          <w:rFonts w:eastAsia="PMingLiU"/>
          <w:sz w:val="28"/>
          <w:szCs w:val="28"/>
          <w:lang w:eastAsia="zh-HK"/>
        </w:rPr>
        <w:t xml:space="preserve"> She often burst into tears. </w:t>
      </w:r>
      <w:r w:rsidR="00E76ABE" w:rsidRPr="00E76ABE">
        <w:rPr>
          <w:rFonts w:eastAsia="PMingLiU"/>
          <w:sz w:val="28"/>
          <w:szCs w:val="28"/>
          <w:lang w:eastAsia="zh-HK"/>
        </w:rPr>
        <w:t>When she saw or thought of the defendant, she found it difficult to breathe. She developed palpitation, hand and body tremor.</w:t>
      </w:r>
    </w:p>
    <w:p w:rsidR="00E76ABE" w:rsidRDefault="00E76ABE" w:rsidP="00E76ABE">
      <w:pPr>
        <w:pStyle w:val="ListParagraph"/>
        <w:rPr>
          <w:rFonts w:eastAsia="PMingLiU"/>
          <w:sz w:val="28"/>
          <w:szCs w:val="28"/>
          <w:lang w:eastAsia="zh-HK"/>
        </w:rPr>
      </w:pPr>
    </w:p>
    <w:p w:rsidR="00544E7A" w:rsidRPr="00ED0037" w:rsidRDefault="00BA0A34" w:rsidP="00ED0037">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w:t>
      </w:r>
      <w:r w:rsidR="00E76ABE" w:rsidRPr="00E76ABE">
        <w:rPr>
          <w:rFonts w:eastAsia="PMingLiU"/>
          <w:sz w:val="28"/>
          <w:szCs w:val="28"/>
          <w:lang w:eastAsia="zh-HK"/>
        </w:rPr>
        <w:t xml:space="preserve">he plaintiff </w:t>
      </w:r>
      <w:r>
        <w:rPr>
          <w:rFonts w:eastAsia="PMingLiU"/>
          <w:sz w:val="28"/>
          <w:szCs w:val="28"/>
          <w:lang w:eastAsia="zh-HK"/>
        </w:rPr>
        <w:t>said</w:t>
      </w:r>
      <w:r w:rsidR="00E53206">
        <w:rPr>
          <w:rFonts w:eastAsia="PMingLiU"/>
          <w:sz w:val="28"/>
          <w:szCs w:val="28"/>
          <w:lang w:eastAsia="zh-HK"/>
        </w:rPr>
        <w:t xml:space="preserve"> that</w:t>
      </w:r>
      <w:r>
        <w:rPr>
          <w:rFonts w:eastAsia="PMingLiU"/>
          <w:sz w:val="28"/>
          <w:szCs w:val="28"/>
          <w:lang w:eastAsia="zh-HK"/>
        </w:rPr>
        <w:t xml:space="preserve">, to her dismay, </w:t>
      </w:r>
      <w:r w:rsidR="00FE4FB8">
        <w:rPr>
          <w:rFonts w:eastAsia="PMingLiU"/>
          <w:sz w:val="28"/>
          <w:szCs w:val="28"/>
          <w:lang w:eastAsia="zh-HK"/>
        </w:rPr>
        <w:t>despite dismissal of the defendant,</w:t>
      </w:r>
      <w:r w:rsidR="00E76ABE" w:rsidRPr="00E76ABE">
        <w:rPr>
          <w:rFonts w:eastAsia="PMingLiU"/>
          <w:sz w:val="28"/>
          <w:szCs w:val="28"/>
          <w:lang w:eastAsia="zh-HK"/>
        </w:rPr>
        <w:t xml:space="preserve"> </w:t>
      </w:r>
      <w:r w:rsidR="001A47B7">
        <w:rPr>
          <w:rFonts w:eastAsia="PMingLiU" w:hint="eastAsia"/>
          <w:sz w:val="28"/>
          <w:szCs w:val="28"/>
          <w:lang w:eastAsia="zh-HK"/>
        </w:rPr>
        <w:t>t</w:t>
      </w:r>
      <w:r w:rsidR="00FE4FB8">
        <w:rPr>
          <w:rFonts w:eastAsia="PMingLiU"/>
          <w:sz w:val="28"/>
          <w:szCs w:val="28"/>
          <w:lang w:eastAsia="zh-HK"/>
        </w:rPr>
        <w:t>he</w:t>
      </w:r>
      <w:r w:rsidR="001A47B7">
        <w:rPr>
          <w:rFonts w:eastAsia="PMingLiU" w:hint="eastAsia"/>
          <w:sz w:val="28"/>
          <w:szCs w:val="28"/>
          <w:lang w:eastAsia="zh-HK"/>
        </w:rPr>
        <w:t xml:space="preserve"> defendant</w:t>
      </w:r>
      <w:r w:rsidR="00FE4FB8">
        <w:rPr>
          <w:rFonts w:eastAsia="PMingLiU"/>
          <w:sz w:val="28"/>
          <w:szCs w:val="28"/>
          <w:lang w:eastAsia="zh-HK"/>
        </w:rPr>
        <w:t xml:space="preserve"> managed to work</w:t>
      </w:r>
      <w:r w:rsidR="00E76ABE" w:rsidRPr="00E76ABE">
        <w:rPr>
          <w:rFonts w:eastAsia="PMingLiU"/>
          <w:sz w:val="28"/>
          <w:szCs w:val="28"/>
          <w:lang w:eastAsia="zh-HK"/>
        </w:rPr>
        <w:t xml:space="preserve"> in a shop in the opposite street of the Shop after the Assault. He</w:t>
      </w:r>
      <w:r w:rsidR="00FE4FB8">
        <w:rPr>
          <w:rFonts w:eastAsia="PMingLiU"/>
          <w:sz w:val="28"/>
          <w:szCs w:val="28"/>
          <w:lang w:eastAsia="zh-HK"/>
        </w:rPr>
        <w:t xml:space="preserve"> at times</w:t>
      </w:r>
      <w:r w:rsidR="00E76ABE" w:rsidRPr="00E76ABE">
        <w:rPr>
          <w:rFonts w:eastAsia="PMingLiU"/>
          <w:sz w:val="28"/>
          <w:szCs w:val="28"/>
          <w:lang w:eastAsia="zh-HK"/>
        </w:rPr>
        <w:t xml:space="preserve"> wandered around the Shop and made provocative gestures to her. She felt traumatized by such conduct and scared of further attack. It reminded her of her humiliation in the Assault.</w:t>
      </w:r>
      <w:r w:rsidR="00ED0037">
        <w:rPr>
          <w:rFonts w:eastAsia="PMingLiU"/>
          <w:sz w:val="28"/>
          <w:szCs w:val="28"/>
          <w:lang w:eastAsia="zh-HK"/>
        </w:rPr>
        <w:t xml:space="preserve"> </w:t>
      </w:r>
      <w:r w:rsidR="00544E7A" w:rsidRPr="00ED0037">
        <w:rPr>
          <w:rFonts w:eastAsia="PMingLiU"/>
          <w:sz w:val="28"/>
          <w:szCs w:val="28"/>
          <w:lang w:eastAsia="zh-HK"/>
        </w:rPr>
        <w:t xml:space="preserve">To avoid </w:t>
      </w:r>
      <w:r>
        <w:rPr>
          <w:rFonts w:eastAsia="PMingLiU"/>
          <w:sz w:val="28"/>
          <w:szCs w:val="28"/>
          <w:lang w:eastAsia="zh-HK"/>
        </w:rPr>
        <w:t>him</w:t>
      </w:r>
      <w:r w:rsidR="00544E7A" w:rsidRPr="00ED0037">
        <w:rPr>
          <w:rFonts w:eastAsia="PMingLiU"/>
          <w:sz w:val="28"/>
          <w:szCs w:val="28"/>
          <w:lang w:eastAsia="zh-HK"/>
        </w:rPr>
        <w:t xml:space="preserve">, </w:t>
      </w:r>
      <w:r w:rsidR="00ED0037">
        <w:rPr>
          <w:rFonts w:eastAsia="PMingLiU"/>
          <w:sz w:val="28"/>
          <w:szCs w:val="28"/>
          <w:lang w:eastAsia="zh-HK"/>
        </w:rPr>
        <w:t xml:space="preserve">she </w:t>
      </w:r>
      <w:r w:rsidR="00E53206">
        <w:rPr>
          <w:rFonts w:eastAsia="PMingLiU"/>
          <w:sz w:val="28"/>
          <w:szCs w:val="28"/>
          <w:lang w:eastAsia="zh-HK"/>
        </w:rPr>
        <w:t xml:space="preserve">said she </w:t>
      </w:r>
      <w:r w:rsidR="00ED0037">
        <w:rPr>
          <w:rFonts w:eastAsia="PMingLiU"/>
          <w:sz w:val="28"/>
          <w:szCs w:val="28"/>
          <w:lang w:eastAsia="zh-HK"/>
        </w:rPr>
        <w:t>went</w:t>
      </w:r>
      <w:r w:rsidR="00544E7A" w:rsidRPr="00ED0037">
        <w:rPr>
          <w:rFonts w:eastAsia="PMingLiU"/>
          <w:sz w:val="28"/>
          <w:szCs w:val="28"/>
          <w:lang w:eastAsia="zh-HK"/>
        </w:rPr>
        <w:t xml:space="preserve"> to, and got off</w:t>
      </w:r>
      <w:r w:rsidR="002C399F">
        <w:rPr>
          <w:rFonts w:eastAsia="PMingLiU"/>
          <w:sz w:val="28"/>
          <w:szCs w:val="28"/>
          <w:lang w:eastAsia="zh-HK"/>
        </w:rPr>
        <w:t>,</w:t>
      </w:r>
      <w:r w:rsidR="00544E7A" w:rsidRPr="00ED0037">
        <w:rPr>
          <w:rFonts w:eastAsia="PMingLiU"/>
          <w:sz w:val="28"/>
          <w:szCs w:val="28"/>
          <w:lang w:eastAsia="zh-HK"/>
        </w:rPr>
        <w:t xml:space="preserve"> work earlier. And she dared not go to work alone.</w:t>
      </w:r>
    </w:p>
    <w:p w:rsidR="00E76ABE" w:rsidRDefault="00E76ABE" w:rsidP="00E76ABE">
      <w:pPr>
        <w:pStyle w:val="ListParagraph"/>
        <w:rPr>
          <w:rFonts w:eastAsia="PMingLiU"/>
          <w:sz w:val="28"/>
          <w:szCs w:val="28"/>
          <w:lang w:eastAsia="zh-HK"/>
        </w:rPr>
      </w:pPr>
    </w:p>
    <w:p w:rsidR="00E24DD2" w:rsidRDefault="00E72B24" w:rsidP="00E543C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w:t>
      </w:r>
      <w:r w:rsidR="00E543C2">
        <w:rPr>
          <w:rFonts w:eastAsia="PMingLiU"/>
          <w:sz w:val="28"/>
          <w:szCs w:val="28"/>
          <w:lang w:eastAsia="zh-HK"/>
        </w:rPr>
        <w:t>n</w:t>
      </w:r>
      <w:r w:rsidR="00E24DD2">
        <w:rPr>
          <w:rFonts w:eastAsia="PMingLiU"/>
          <w:sz w:val="28"/>
          <w:szCs w:val="28"/>
          <w:lang w:eastAsia="zh-HK"/>
        </w:rPr>
        <w:t xml:space="preserve"> Mar 2016, Dr Ko</w:t>
      </w:r>
      <w:r>
        <w:rPr>
          <w:rFonts w:eastAsia="PMingLiU"/>
          <w:sz w:val="28"/>
          <w:szCs w:val="28"/>
          <w:lang w:eastAsia="zh-HK"/>
        </w:rPr>
        <w:t xml:space="preserve"> advise</w:t>
      </w:r>
      <w:r w:rsidR="00544E7A">
        <w:rPr>
          <w:rFonts w:eastAsia="PMingLiU"/>
          <w:sz w:val="28"/>
          <w:szCs w:val="28"/>
          <w:lang w:eastAsia="zh-HK"/>
        </w:rPr>
        <w:t xml:space="preserve">d </w:t>
      </w:r>
      <w:r w:rsidR="00BA0A34">
        <w:rPr>
          <w:rFonts w:eastAsia="PMingLiU"/>
          <w:sz w:val="28"/>
          <w:szCs w:val="28"/>
          <w:lang w:eastAsia="zh-HK"/>
        </w:rPr>
        <w:t>her</w:t>
      </w:r>
      <w:r w:rsidR="00E24DD2">
        <w:rPr>
          <w:rFonts w:eastAsia="PMingLiU"/>
          <w:sz w:val="28"/>
          <w:szCs w:val="28"/>
          <w:lang w:eastAsia="zh-HK"/>
        </w:rPr>
        <w:t xml:space="preserve"> to consult psychiatrist and, in Apr 2016, </w:t>
      </w:r>
      <w:r>
        <w:rPr>
          <w:rFonts w:eastAsia="PMingLiU"/>
          <w:sz w:val="28"/>
          <w:szCs w:val="28"/>
          <w:lang w:eastAsia="zh-HK"/>
        </w:rPr>
        <w:t xml:space="preserve">he </w:t>
      </w:r>
      <w:r w:rsidR="00E24DD2">
        <w:rPr>
          <w:rFonts w:eastAsia="PMingLiU"/>
          <w:sz w:val="28"/>
          <w:szCs w:val="28"/>
          <w:lang w:eastAsia="zh-HK"/>
        </w:rPr>
        <w:t>referred her to Dr Ting.</w:t>
      </w:r>
      <w:r w:rsidR="00E543C2">
        <w:rPr>
          <w:rFonts w:eastAsia="PMingLiU"/>
          <w:sz w:val="28"/>
          <w:szCs w:val="28"/>
          <w:lang w:eastAsia="zh-HK"/>
        </w:rPr>
        <w:t xml:space="preserve"> </w:t>
      </w:r>
      <w:r w:rsidR="00E24DD2" w:rsidRPr="00E543C2">
        <w:rPr>
          <w:rFonts w:eastAsia="PMingLiU"/>
          <w:sz w:val="28"/>
          <w:szCs w:val="28"/>
          <w:lang w:eastAsia="zh-HK"/>
        </w:rPr>
        <w:t xml:space="preserve">On 4 May 2016, </w:t>
      </w:r>
      <w:r w:rsidR="00E76ABE">
        <w:rPr>
          <w:rFonts w:eastAsia="PMingLiU"/>
          <w:sz w:val="28"/>
          <w:szCs w:val="28"/>
          <w:lang w:eastAsia="zh-HK"/>
        </w:rPr>
        <w:t>she</w:t>
      </w:r>
      <w:r w:rsidR="00E24DD2" w:rsidRPr="00E543C2">
        <w:rPr>
          <w:rFonts w:eastAsia="PMingLiU"/>
          <w:sz w:val="28"/>
          <w:szCs w:val="28"/>
          <w:lang w:eastAsia="zh-HK"/>
        </w:rPr>
        <w:t xml:space="preserve"> </w:t>
      </w:r>
      <w:r w:rsidR="003C43A1">
        <w:rPr>
          <w:rFonts w:eastAsia="PMingLiU"/>
          <w:sz w:val="28"/>
          <w:szCs w:val="28"/>
          <w:lang w:eastAsia="zh-HK"/>
        </w:rPr>
        <w:t>started</w:t>
      </w:r>
      <w:r w:rsidR="003C43A1" w:rsidRPr="00E543C2">
        <w:rPr>
          <w:rFonts w:eastAsia="PMingLiU"/>
          <w:sz w:val="28"/>
          <w:szCs w:val="28"/>
          <w:lang w:eastAsia="zh-HK"/>
        </w:rPr>
        <w:t xml:space="preserve"> </w:t>
      </w:r>
      <w:r w:rsidR="00E24DD2" w:rsidRPr="00E543C2">
        <w:rPr>
          <w:rFonts w:eastAsia="PMingLiU"/>
          <w:sz w:val="28"/>
          <w:szCs w:val="28"/>
          <w:lang w:eastAsia="zh-HK"/>
        </w:rPr>
        <w:t>consult</w:t>
      </w:r>
      <w:r w:rsidR="003C43A1">
        <w:rPr>
          <w:rFonts w:eastAsia="PMingLiU"/>
          <w:sz w:val="28"/>
          <w:szCs w:val="28"/>
          <w:lang w:eastAsia="zh-HK"/>
        </w:rPr>
        <w:t>ing</w:t>
      </w:r>
      <w:r w:rsidR="00E24DD2" w:rsidRPr="00E543C2">
        <w:rPr>
          <w:rFonts w:eastAsia="PMingLiU"/>
          <w:sz w:val="28"/>
          <w:szCs w:val="28"/>
          <w:lang w:eastAsia="zh-HK"/>
        </w:rPr>
        <w:t xml:space="preserve"> Dr Ting and</w:t>
      </w:r>
      <w:r w:rsidR="003528C0">
        <w:rPr>
          <w:rFonts w:eastAsia="PMingLiU"/>
          <w:sz w:val="28"/>
          <w:szCs w:val="28"/>
          <w:lang w:eastAsia="zh-HK"/>
        </w:rPr>
        <w:t xml:space="preserve"> </w:t>
      </w:r>
      <w:r w:rsidR="00E76BDB">
        <w:rPr>
          <w:rFonts w:eastAsia="PMingLiU"/>
          <w:sz w:val="28"/>
          <w:szCs w:val="28"/>
          <w:lang w:eastAsia="zh-HK"/>
        </w:rPr>
        <w:t>receiving</w:t>
      </w:r>
      <w:r w:rsidR="003528C0">
        <w:rPr>
          <w:rFonts w:eastAsia="PMingLiU"/>
          <w:sz w:val="28"/>
          <w:szCs w:val="28"/>
          <w:lang w:eastAsia="zh-HK"/>
        </w:rPr>
        <w:t xml:space="preserve"> treatment from him, including medication. </w:t>
      </w:r>
      <w:r w:rsidR="00E76BDB">
        <w:rPr>
          <w:rFonts w:eastAsia="PMingLiU"/>
          <w:sz w:val="28"/>
          <w:szCs w:val="28"/>
          <w:lang w:eastAsia="zh-HK"/>
        </w:rPr>
        <w:t>S</w:t>
      </w:r>
      <w:r w:rsidR="003528C0">
        <w:rPr>
          <w:rFonts w:eastAsia="PMingLiU"/>
          <w:sz w:val="28"/>
          <w:szCs w:val="28"/>
          <w:lang w:eastAsia="zh-HK"/>
        </w:rPr>
        <w:t>he</w:t>
      </w:r>
      <w:r w:rsidR="00E24DD2" w:rsidRPr="00E543C2">
        <w:rPr>
          <w:rFonts w:eastAsia="PMingLiU"/>
          <w:sz w:val="28"/>
          <w:szCs w:val="28"/>
          <w:lang w:eastAsia="zh-HK"/>
        </w:rPr>
        <w:t xml:space="preserve"> has</w:t>
      </w:r>
      <w:r w:rsidR="00E543C2">
        <w:rPr>
          <w:rFonts w:eastAsia="PMingLiU"/>
          <w:sz w:val="28"/>
          <w:szCs w:val="28"/>
          <w:lang w:eastAsia="zh-HK"/>
        </w:rPr>
        <w:t xml:space="preserve"> </w:t>
      </w:r>
      <w:r w:rsidR="00E24DD2" w:rsidRPr="00E543C2">
        <w:rPr>
          <w:rFonts w:eastAsia="PMingLiU"/>
          <w:sz w:val="28"/>
          <w:szCs w:val="28"/>
          <w:lang w:eastAsia="zh-HK"/>
        </w:rPr>
        <w:t xml:space="preserve">been </w:t>
      </w:r>
      <w:r w:rsidR="00E76BDB">
        <w:rPr>
          <w:rFonts w:eastAsia="PMingLiU"/>
          <w:sz w:val="28"/>
          <w:szCs w:val="28"/>
          <w:lang w:eastAsia="zh-HK"/>
        </w:rPr>
        <w:t>consulting</w:t>
      </w:r>
      <w:r w:rsidR="00E24DD2" w:rsidRPr="00E543C2">
        <w:rPr>
          <w:rFonts w:eastAsia="PMingLiU"/>
          <w:sz w:val="28"/>
          <w:szCs w:val="28"/>
          <w:lang w:eastAsia="zh-HK"/>
        </w:rPr>
        <w:t xml:space="preserve"> Dr Ting</w:t>
      </w:r>
      <w:r w:rsidR="00E53206">
        <w:rPr>
          <w:rFonts w:eastAsia="PMingLiU"/>
          <w:sz w:val="28"/>
          <w:szCs w:val="28"/>
          <w:lang w:eastAsia="zh-HK"/>
        </w:rPr>
        <w:t xml:space="preserve"> until today</w:t>
      </w:r>
      <w:r w:rsidR="00E24DD2" w:rsidRPr="00E543C2">
        <w:rPr>
          <w:rFonts w:eastAsia="PMingLiU"/>
          <w:sz w:val="28"/>
          <w:szCs w:val="28"/>
          <w:lang w:eastAsia="zh-HK"/>
        </w:rPr>
        <w:t>. She was diagnosed by Dr Ting as having PTSD with hypervigilance and recurrent recollection of traumatic experiences.</w:t>
      </w:r>
    </w:p>
    <w:p w:rsidR="00E53206" w:rsidRDefault="00E53206" w:rsidP="00E53206">
      <w:pPr>
        <w:pStyle w:val="ListParagraph"/>
        <w:rPr>
          <w:rFonts w:eastAsia="PMingLiU"/>
          <w:sz w:val="28"/>
          <w:szCs w:val="28"/>
          <w:lang w:eastAsia="zh-HK"/>
        </w:rPr>
      </w:pPr>
    </w:p>
    <w:p w:rsidR="00E53206" w:rsidRPr="00E53206" w:rsidRDefault="00E53206" w:rsidP="00E53206">
      <w:pPr>
        <w:widowControl/>
        <w:numPr>
          <w:ilvl w:val="0"/>
          <w:numId w:val="26"/>
        </w:numPr>
        <w:tabs>
          <w:tab w:val="left" w:pos="1418"/>
        </w:tabs>
        <w:spacing w:after="200" w:line="360" w:lineRule="auto"/>
        <w:ind w:left="0" w:firstLine="0"/>
        <w:rPr>
          <w:rFonts w:eastAsia="PMingLiU"/>
          <w:sz w:val="28"/>
          <w:szCs w:val="28"/>
          <w:lang w:eastAsia="zh-HK"/>
        </w:rPr>
      </w:pPr>
      <w:r w:rsidRPr="00E53206">
        <w:rPr>
          <w:rFonts w:eastAsia="PMingLiU"/>
          <w:sz w:val="28"/>
          <w:szCs w:val="28"/>
          <w:lang w:eastAsia="zh-HK"/>
        </w:rPr>
        <w:t xml:space="preserve">The plaintiff </w:t>
      </w:r>
      <w:r w:rsidRPr="008B56F6">
        <w:rPr>
          <w:rFonts w:eastAsia="DengXian"/>
          <w:sz w:val="28"/>
          <w:szCs w:val="28"/>
        </w:rPr>
        <w:t>had been given lengthy sick leave</w:t>
      </w:r>
      <w:r w:rsidRPr="00E53206">
        <w:rPr>
          <w:rFonts w:eastAsia="PMingLiU"/>
          <w:sz w:val="28"/>
          <w:szCs w:val="28"/>
          <w:lang w:eastAsia="zh-HK"/>
        </w:rPr>
        <w:t xml:space="preserve"> by her various treating doctors.</w:t>
      </w:r>
    </w:p>
    <w:p w:rsidR="00E76ABE" w:rsidRDefault="00E76ABE" w:rsidP="00E76ABE">
      <w:pPr>
        <w:pStyle w:val="ListParagraph"/>
        <w:rPr>
          <w:rFonts w:eastAsia="PMingLiU"/>
          <w:sz w:val="28"/>
          <w:szCs w:val="28"/>
          <w:lang w:eastAsia="zh-HK"/>
        </w:rPr>
      </w:pPr>
    </w:p>
    <w:p w:rsidR="00544E7A" w:rsidRDefault="00581DFA" w:rsidP="00544E7A">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plaintiff</w:t>
      </w:r>
      <w:r w:rsidR="00544E7A">
        <w:rPr>
          <w:rFonts w:eastAsia="PMingLiU"/>
          <w:sz w:val="28"/>
          <w:szCs w:val="28"/>
          <w:lang w:eastAsia="zh-HK"/>
        </w:rPr>
        <w:t xml:space="preserve"> says she</w:t>
      </w:r>
      <w:r>
        <w:rPr>
          <w:rFonts w:eastAsia="PMingLiU"/>
          <w:sz w:val="28"/>
          <w:szCs w:val="28"/>
          <w:lang w:eastAsia="zh-HK"/>
        </w:rPr>
        <w:t xml:space="preserve"> continues to suffer from the following residual symptoms</w:t>
      </w:r>
      <w:r w:rsidR="009464A5">
        <w:rPr>
          <w:rFonts w:eastAsia="PMingLiU" w:hint="eastAsia"/>
          <w:sz w:val="28"/>
          <w:szCs w:val="28"/>
          <w:lang w:eastAsia="zh-HK"/>
        </w:rPr>
        <w:t>.</w:t>
      </w:r>
    </w:p>
    <w:p w:rsidR="00E76ABE" w:rsidRDefault="00544E7A" w:rsidP="00544E7A">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(1) </w:t>
      </w:r>
      <w:r w:rsidR="00E76ABE">
        <w:rPr>
          <w:rFonts w:eastAsia="PMingLiU"/>
          <w:sz w:val="28"/>
          <w:szCs w:val="28"/>
          <w:lang w:eastAsia="zh-HK"/>
        </w:rPr>
        <w:t>She has on and off headache over right temporal area. It is associated with neck pain. The pain is relie</w:t>
      </w:r>
      <w:r>
        <w:rPr>
          <w:rFonts w:eastAsia="PMingLiU"/>
          <w:sz w:val="28"/>
          <w:szCs w:val="28"/>
          <w:lang w:eastAsia="zh-HK"/>
        </w:rPr>
        <w:t>ved by painkiller.</w:t>
      </w:r>
    </w:p>
    <w:p w:rsidR="00E76ABE" w:rsidRDefault="00544E7A" w:rsidP="00544E7A">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(2) </w:t>
      </w:r>
      <w:r w:rsidR="00E76ABE" w:rsidRPr="00E76ABE">
        <w:rPr>
          <w:rFonts w:eastAsia="PMingLiU"/>
          <w:sz w:val="28"/>
          <w:szCs w:val="28"/>
          <w:lang w:eastAsia="zh-HK"/>
        </w:rPr>
        <w:t>She also feels dizzy most of the time. It renders her unable to p</w:t>
      </w:r>
      <w:r>
        <w:rPr>
          <w:rFonts w:eastAsia="PMingLiU"/>
          <w:sz w:val="28"/>
          <w:szCs w:val="28"/>
          <w:lang w:eastAsia="zh-HK"/>
        </w:rPr>
        <w:t>erform housework as she used to.</w:t>
      </w:r>
    </w:p>
    <w:p w:rsidR="00E76ABE" w:rsidRDefault="00544E7A" w:rsidP="00544E7A">
      <w:pPr>
        <w:pStyle w:val="ListParagraph"/>
        <w:ind w:left="0"/>
        <w:rPr>
          <w:rFonts w:eastAsia="PMingLiU"/>
          <w:sz w:val="28"/>
          <w:szCs w:val="28"/>
          <w:lang w:eastAsia="zh-HK"/>
        </w:rPr>
      </w:pPr>
      <w:r>
        <w:rPr>
          <w:rFonts w:eastAsia="PMingLiU"/>
          <w:sz w:val="28"/>
          <w:szCs w:val="28"/>
          <w:lang w:eastAsia="zh-HK"/>
        </w:rPr>
        <w:t>(3) She</w:t>
      </w:r>
      <w:r w:rsidR="00E53206">
        <w:rPr>
          <w:rFonts w:eastAsia="PMingLiU"/>
          <w:sz w:val="28"/>
          <w:szCs w:val="28"/>
          <w:lang w:eastAsia="zh-HK"/>
        </w:rPr>
        <w:t xml:space="preserve"> also complains</w:t>
      </w:r>
      <w:r w:rsidR="00E76ABE" w:rsidRPr="00E76ABE">
        <w:rPr>
          <w:rFonts w:eastAsia="PMingLiU"/>
          <w:sz w:val="28"/>
          <w:szCs w:val="28"/>
          <w:lang w:eastAsia="zh-HK"/>
        </w:rPr>
        <w:t xml:space="preserve"> of waist pain and limb weakness.</w:t>
      </w:r>
    </w:p>
    <w:p w:rsidR="00544E7A" w:rsidRDefault="00544E7A" w:rsidP="00544E7A">
      <w:pPr>
        <w:pStyle w:val="ListParagraph"/>
        <w:ind w:left="0"/>
        <w:rPr>
          <w:rFonts w:eastAsia="PMingLiU"/>
          <w:sz w:val="28"/>
          <w:szCs w:val="28"/>
          <w:lang w:eastAsia="zh-HK"/>
        </w:rPr>
      </w:pPr>
    </w:p>
    <w:p w:rsidR="00E76ABE" w:rsidRDefault="00544E7A" w:rsidP="00544E7A">
      <w:pPr>
        <w:pStyle w:val="ListParagraph"/>
        <w:ind w:left="0"/>
        <w:rPr>
          <w:rFonts w:eastAsia="PMingLiU"/>
          <w:sz w:val="28"/>
          <w:szCs w:val="28"/>
          <w:lang w:eastAsia="zh-HK"/>
        </w:rPr>
      </w:pPr>
      <w:r>
        <w:rPr>
          <w:rFonts w:eastAsia="PMingLiU"/>
          <w:sz w:val="28"/>
          <w:szCs w:val="28"/>
          <w:lang w:eastAsia="zh-HK"/>
        </w:rPr>
        <w:t xml:space="preserve">(4) </w:t>
      </w:r>
      <w:r w:rsidR="00E76ABE">
        <w:rPr>
          <w:rFonts w:eastAsia="PMingLiU"/>
          <w:sz w:val="28"/>
          <w:szCs w:val="28"/>
          <w:lang w:eastAsia="zh-HK"/>
        </w:rPr>
        <w:t xml:space="preserve">She suffers from insomnia and </w:t>
      </w:r>
      <w:r w:rsidR="00581DFA" w:rsidRPr="00E76ABE">
        <w:rPr>
          <w:rFonts w:eastAsia="PMingLiU"/>
          <w:sz w:val="28"/>
          <w:szCs w:val="28"/>
          <w:lang w:eastAsia="zh-HK"/>
        </w:rPr>
        <w:t>recurrent nightmares</w:t>
      </w:r>
      <w:r>
        <w:rPr>
          <w:rFonts w:eastAsia="PMingLiU"/>
          <w:sz w:val="28"/>
          <w:szCs w:val="28"/>
          <w:lang w:eastAsia="zh-HK"/>
        </w:rPr>
        <w:t>.</w:t>
      </w:r>
    </w:p>
    <w:p w:rsidR="00544E7A" w:rsidRDefault="00544E7A" w:rsidP="00544E7A">
      <w:pPr>
        <w:pStyle w:val="ListParagraph"/>
        <w:ind w:left="0"/>
        <w:rPr>
          <w:rFonts w:eastAsia="PMingLiU"/>
          <w:sz w:val="28"/>
          <w:szCs w:val="28"/>
          <w:lang w:eastAsia="zh-HK"/>
        </w:rPr>
      </w:pPr>
    </w:p>
    <w:p w:rsidR="00E76ABE" w:rsidRDefault="00544E7A" w:rsidP="00544E7A">
      <w:pPr>
        <w:pStyle w:val="ListParagraph"/>
        <w:ind w:left="0"/>
        <w:rPr>
          <w:rFonts w:eastAsia="PMingLiU"/>
          <w:sz w:val="28"/>
          <w:szCs w:val="28"/>
          <w:lang w:eastAsia="zh-HK"/>
        </w:rPr>
      </w:pPr>
      <w:r>
        <w:rPr>
          <w:rFonts w:eastAsia="PMingLiU"/>
          <w:sz w:val="28"/>
          <w:szCs w:val="28"/>
          <w:lang w:eastAsia="zh-HK"/>
        </w:rPr>
        <w:t xml:space="preserve">(5) </w:t>
      </w:r>
      <w:r w:rsidR="00E76ABE">
        <w:rPr>
          <w:rFonts w:eastAsia="PMingLiU"/>
          <w:sz w:val="28"/>
          <w:szCs w:val="28"/>
          <w:lang w:eastAsia="zh-HK"/>
        </w:rPr>
        <w:t>She feels depressed.</w:t>
      </w:r>
    </w:p>
    <w:p w:rsidR="00544E7A" w:rsidRDefault="00544E7A" w:rsidP="00544E7A">
      <w:pPr>
        <w:pStyle w:val="ListParagraph"/>
        <w:ind w:left="0"/>
        <w:rPr>
          <w:rFonts w:eastAsia="PMingLiU"/>
          <w:sz w:val="28"/>
          <w:szCs w:val="28"/>
          <w:lang w:eastAsia="zh-HK"/>
        </w:rPr>
      </w:pPr>
    </w:p>
    <w:p w:rsidR="00E76ABE" w:rsidRDefault="00544E7A" w:rsidP="00544E7A">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(6) </w:t>
      </w:r>
      <w:r w:rsidR="00E76ABE">
        <w:rPr>
          <w:rFonts w:eastAsia="PMingLiU"/>
          <w:sz w:val="28"/>
          <w:szCs w:val="28"/>
          <w:lang w:eastAsia="zh-HK"/>
        </w:rPr>
        <w:t xml:space="preserve">She has difficulty </w:t>
      </w:r>
      <w:r w:rsidR="003528C0">
        <w:rPr>
          <w:rFonts w:eastAsia="PMingLiU"/>
          <w:sz w:val="28"/>
          <w:szCs w:val="28"/>
          <w:lang w:eastAsia="zh-HK"/>
        </w:rPr>
        <w:t>of</w:t>
      </w:r>
      <w:r w:rsidR="00E76ABE">
        <w:rPr>
          <w:rFonts w:eastAsia="PMingLiU"/>
          <w:sz w:val="28"/>
          <w:szCs w:val="28"/>
          <w:lang w:eastAsia="zh-HK"/>
        </w:rPr>
        <w:t xml:space="preserve"> concentration</w:t>
      </w:r>
      <w:r>
        <w:rPr>
          <w:rFonts w:eastAsia="PMingLiU"/>
          <w:sz w:val="28"/>
          <w:szCs w:val="28"/>
          <w:lang w:eastAsia="zh-HK"/>
        </w:rPr>
        <w:t>.</w:t>
      </w:r>
    </w:p>
    <w:p w:rsidR="00581DFA" w:rsidRDefault="00544E7A" w:rsidP="00544E7A">
      <w:pPr>
        <w:pStyle w:val="ListParagraph"/>
        <w:ind w:left="0"/>
        <w:rPr>
          <w:rFonts w:eastAsia="PMingLiU"/>
          <w:sz w:val="28"/>
          <w:szCs w:val="28"/>
          <w:lang w:eastAsia="zh-HK"/>
        </w:rPr>
      </w:pPr>
      <w:r>
        <w:rPr>
          <w:rFonts w:eastAsia="PMingLiU"/>
          <w:sz w:val="28"/>
          <w:szCs w:val="28"/>
          <w:lang w:eastAsia="zh-HK"/>
        </w:rPr>
        <w:t xml:space="preserve">(7) </w:t>
      </w:r>
      <w:r w:rsidR="00E76ABE">
        <w:rPr>
          <w:rFonts w:eastAsia="PMingLiU"/>
          <w:sz w:val="28"/>
          <w:szCs w:val="28"/>
          <w:lang w:eastAsia="zh-HK"/>
        </w:rPr>
        <w:t>She also suffers from</w:t>
      </w:r>
      <w:r w:rsidR="00581DFA" w:rsidRPr="00E76ABE">
        <w:rPr>
          <w:rFonts w:eastAsia="PMingLiU"/>
          <w:sz w:val="28"/>
          <w:szCs w:val="28"/>
          <w:lang w:eastAsia="zh-HK"/>
        </w:rPr>
        <w:t xml:space="preserve"> anxiety and irritability.</w:t>
      </w:r>
    </w:p>
    <w:p w:rsidR="00544E7A" w:rsidRPr="00E76ABE" w:rsidRDefault="00544E7A" w:rsidP="00544E7A">
      <w:pPr>
        <w:pStyle w:val="ListParagraph"/>
        <w:ind w:left="0"/>
        <w:rPr>
          <w:rFonts w:eastAsia="PMingLiU"/>
          <w:sz w:val="28"/>
          <w:szCs w:val="28"/>
          <w:lang w:eastAsia="zh-HK"/>
        </w:rPr>
      </w:pPr>
    </w:p>
    <w:p w:rsidR="00E72B24" w:rsidRDefault="00E72B24" w:rsidP="00E72B24">
      <w:pPr>
        <w:pStyle w:val="ListParagraph"/>
        <w:rPr>
          <w:rFonts w:eastAsia="PMingLiU"/>
          <w:sz w:val="28"/>
          <w:szCs w:val="28"/>
          <w:lang w:eastAsia="zh-HK"/>
        </w:rPr>
      </w:pPr>
    </w:p>
    <w:p w:rsidR="00E72B24" w:rsidRDefault="00E72B24" w:rsidP="002348ED">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As a result, she</w:t>
      </w:r>
      <w:r w:rsidR="00BA0A34">
        <w:rPr>
          <w:rFonts w:eastAsia="PMingLiU"/>
          <w:sz w:val="28"/>
          <w:szCs w:val="28"/>
          <w:lang w:eastAsia="zh-HK"/>
        </w:rPr>
        <w:t xml:space="preserve"> says she</w:t>
      </w:r>
      <w:r>
        <w:rPr>
          <w:rFonts w:eastAsia="PMingLiU"/>
          <w:sz w:val="28"/>
          <w:szCs w:val="28"/>
          <w:lang w:eastAsia="zh-HK"/>
        </w:rPr>
        <w:t xml:space="preserve"> </w:t>
      </w:r>
      <w:r w:rsidR="00E53206">
        <w:rPr>
          <w:rFonts w:eastAsia="PMingLiU"/>
          <w:sz w:val="28"/>
          <w:szCs w:val="28"/>
          <w:lang w:eastAsia="zh-HK"/>
        </w:rPr>
        <w:t>had</w:t>
      </w:r>
      <w:r w:rsidR="00E76ABE">
        <w:rPr>
          <w:rFonts w:eastAsia="PMingLiU"/>
          <w:sz w:val="28"/>
          <w:szCs w:val="28"/>
          <w:lang w:eastAsia="zh-HK"/>
        </w:rPr>
        <w:t xml:space="preserve"> to employ</w:t>
      </w:r>
      <w:r>
        <w:rPr>
          <w:rFonts w:eastAsia="PMingLiU"/>
          <w:sz w:val="28"/>
          <w:szCs w:val="28"/>
          <w:lang w:eastAsia="zh-HK"/>
        </w:rPr>
        <w:t xml:space="preserve"> a part-time domestic helper to do cleansing at home. </w:t>
      </w:r>
    </w:p>
    <w:p w:rsidR="00544E7A" w:rsidRDefault="00544E7A" w:rsidP="00544E7A">
      <w:pPr>
        <w:widowControl/>
        <w:tabs>
          <w:tab w:val="left" w:pos="1418"/>
        </w:tabs>
        <w:spacing w:after="200" w:line="360" w:lineRule="auto"/>
        <w:rPr>
          <w:rFonts w:eastAsia="PMingLiU"/>
          <w:sz w:val="28"/>
          <w:szCs w:val="28"/>
          <w:lang w:eastAsia="zh-HK"/>
        </w:rPr>
      </w:pPr>
    </w:p>
    <w:p w:rsidR="00C923D0" w:rsidRDefault="00544E7A" w:rsidP="002348ED">
      <w:pPr>
        <w:widowControl/>
        <w:numPr>
          <w:ilvl w:val="0"/>
          <w:numId w:val="26"/>
        </w:numPr>
        <w:tabs>
          <w:tab w:val="left" w:pos="1418"/>
        </w:tabs>
        <w:spacing w:after="200" w:line="360" w:lineRule="auto"/>
        <w:ind w:left="0" w:firstLine="0"/>
        <w:rPr>
          <w:rFonts w:eastAsia="PMingLiU"/>
          <w:sz w:val="28"/>
          <w:szCs w:val="28"/>
          <w:lang w:eastAsia="zh-HK"/>
        </w:rPr>
      </w:pPr>
      <w:r w:rsidRPr="00512CA2">
        <w:rPr>
          <w:rFonts w:eastAsia="PMingLiU"/>
          <w:sz w:val="28"/>
          <w:szCs w:val="28"/>
          <w:lang w:eastAsia="zh-HK"/>
        </w:rPr>
        <w:t xml:space="preserve">As a result, </w:t>
      </w:r>
      <w:r w:rsidR="00BA0A34">
        <w:rPr>
          <w:rFonts w:eastAsia="PMingLiU"/>
          <w:sz w:val="28"/>
          <w:szCs w:val="28"/>
          <w:lang w:eastAsia="zh-HK"/>
        </w:rPr>
        <w:t xml:space="preserve">she </w:t>
      </w:r>
      <w:r w:rsidRPr="00512CA2">
        <w:rPr>
          <w:rFonts w:eastAsia="PMingLiU"/>
          <w:sz w:val="28"/>
          <w:szCs w:val="28"/>
          <w:lang w:eastAsia="zh-HK"/>
        </w:rPr>
        <w:t xml:space="preserve">had to shorten her working </w:t>
      </w:r>
      <w:r w:rsidR="001F6738">
        <w:rPr>
          <w:rFonts w:eastAsia="PMingLiU"/>
          <w:sz w:val="28"/>
          <w:szCs w:val="28"/>
          <w:lang w:eastAsia="zh-HK"/>
        </w:rPr>
        <w:t>time</w:t>
      </w:r>
      <w:r w:rsidRPr="00512CA2">
        <w:rPr>
          <w:rFonts w:eastAsia="PMingLiU"/>
          <w:sz w:val="28"/>
          <w:szCs w:val="28"/>
          <w:lang w:eastAsia="zh-HK"/>
        </w:rPr>
        <w:t xml:space="preserve"> at the Shop. </w:t>
      </w:r>
    </w:p>
    <w:p w:rsidR="00512CA2" w:rsidRPr="009464A5" w:rsidRDefault="00512CA2" w:rsidP="00512CA2">
      <w:pPr>
        <w:widowControl/>
        <w:tabs>
          <w:tab w:val="left" w:pos="1418"/>
        </w:tabs>
        <w:spacing w:after="200" w:line="360" w:lineRule="auto"/>
        <w:rPr>
          <w:rFonts w:eastAsia="PMingLiU"/>
          <w:sz w:val="28"/>
          <w:szCs w:val="28"/>
          <w:lang w:eastAsia="zh-HK"/>
        </w:rPr>
      </w:pPr>
    </w:p>
    <w:p w:rsidR="00C923D0" w:rsidRDefault="00C923D0" w:rsidP="002348ED">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As a result</w:t>
      </w:r>
      <w:r w:rsidR="00E76ABE">
        <w:rPr>
          <w:rFonts w:eastAsia="PMingLiU"/>
          <w:sz w:val="28"/>
          <w:szCs w:val="28"/>
          <w:lang w:eastAsia="zh-HK"/>
        </w:rPr>
        <w:t>,</w:t>
      </w:r>
      <w:r>
        <w:rPr>
          <w:rFonts w:eastAsia="PMingLiU"/>
          <w:sz w:val="28"/>
          <w:szCs w:val="28"/>
          <w:lang w:eastAsia="zh-HK"/>
        </w:rPr>
        <w:t xml:space="preserve"> </w:t>
      </w:r>
      <w:r w:rsidR="00CC4A2E">
        <w:rPr>
          <w:rFonts w:eastAsia="PMingLiU"/>
          <w:sz w:val="28"/>
          <w:szCs w:val="28"/>
          <w:lang w:eastAsia="zh-HK"/>
        </w:rPr>
        <w:t>she</w:t>
      </w:r>
      <w:r w:rsidR="00BA0A34">
        <w:rPr>
          <w:rFonts w:eastAsia="PMingLiU"/>
          <w:sz w:val="28"/>
          <w:szCs w:val="28"/>
          <w:lang w:eastAsia="zh-HK"/>
        </w:rPr>
        <w:t xml:space="preserve"> further </w:t>
      </w:r>
      <w:r w:rsidR="00A4567E">
        <w:rPr>
          <w:rFonts w:eastAsia="PMingLiU"/>
          <w:sz w:val="28"/>
          <w:szCs w:val="28"/>
          <w:lang w:eastAsia="zh-HK"/>
        </w:rPr>
        <w:t>sought assistance</w:t>
      </w:r>
      <w:r w:rsidR="003851D3">
        <w:rPr>
          <w:rFonts w:eastAsia="PMingLiU"/>
          <w:sz w:val="28"/>
          <w:szCs w:val="28"/>
          <w:lang w:eastAsia="zh-HK"/>
        </w:rPr>
        <w:t xml:space="preserve"> from one </w:t>
      </w:r>
      <w:r w:rsidR="00AC3EFA">
        <w:rPr>
          <w:rFonts w:eastAsia="PMingLiU"/>
          <w:sz w:val="28"/>
          <w:szCs w:val="28"/>
          <w:lang w:eastAsia="zh-HK"/>
        </w:rPr>
        <w:t>Madam Chan</w:t>
      </w:r>
      <w:r w:rsidR="003851D3">
        <w:rPr>
          <w:rFonts w:eastAsia="PMingLiU"/>
          <w:sz w:val="28"/>
          <w:szCs w:val="28"/>
          <w:lang w:eastAsia="zh-HK"/>
        </w:rPr>
        <w:t xml:space="preserve"> (</w:t>
      </w:r>
      <w:r w:rsidR="003851D3" w:rsidRPr="00544E7A">
        <w:rPr>
          <w:rFonts w:eastAsia="PMingLiU"/>
          <w:b/>
          <w:sz w:val="28"/>
          <w:szCs w:val="28"/>
          <w:lang w:eastAsia="zh-HK"/>
        </w:rPr>
        <w:t>Mdm Chan</w:t>
      </w:r>
      <w:r w:rsidR="003851D3">
        <w:rPr>
          <w:rFonts w:eastAsia="PMingLiU"/>
          <w:sz w:val="28"/>
          <w:szCs w:val="28"/>
          <w:lang w:eastAsia="zh-HK"/>
        </w:rPr>
        <w:t>)</w:t>
      </w:r>
      <w:r w:rsidR="00A4567E">
        <w:rPr>
          <w:rFonts w:eastAsia="PMingLiU"/>
          <w:sz w:val="28"/>
          <w:szCs w:val="28"/>
          <w:lang w:eastAsia="zh-HK"/>
        </w:rPr>
        <w:t xml:space="preserve"> in the Business. Mdm Chan took over from her </w:t>
      </w:r>
      <w:r w:rsidR="004A1062">
        <w:rPr>
          <w:rFonts w:eastAsia="PMingLiU"/>
          <w:sz w:val="28"/>
          <w:szCs w:val="28"/>
          <w:lang w:eastAsia="zh-HK"/>
        </w:rPr>
        <w:t xml:space="preserve">such </w:t>
      </w:r>
      <w:r w:rsidR="00A4567E">
        <w:rPr>
          <w:rFonts w:eastAsia="PMingLiU"/>
          <w:sz w:val="28"/>
          <w:szCs w:val="28"/>
          <w:lang w:eastAsia="zh-HK"/>
        </w:rPr>
        <w:t xml:space="preserve">task of </w:t>
      </w:r>
      <w:r w:rsidR="003851D3">
        <w:rPr>
          <w:rFonts w:eastAsia="PMingLiU"/>
          <w:sz w:val="28"/>
          <w:szCs w:val="28"/>
          <w:lang w:eastAsia="zh-HK"/>
        </w:rPr>
        <w:t>handling invoices, answer</w:t>
      </w:r>
      <w:r w:rsidR="004A1062">
        <w:rPr>
          <w:rFonts w:eastAsia="PMingLiU"/>
          <w:sz w:val="28"/>
          <w:szCs w:val="28"/>
          <w:lang w:eastAsia="zh-HK"/>
        </w:rPr>
        <w:t>ing</w:t>
      </w:r>
      <w:r w:rsidR="003851D3">
        <w:rPr>
          <w:rFonts w:eastAsia="PMingLiU"/>
          <w:sz w:val="28"/>
          <w:szCs w:val="28"/>
          <w:lang w:eastAsia="zh-HK"/>
        </w:rPr>
        <w:t xml:space="preserve"> customers’ enquiries and deliveries, and opening the Shop in the morning. As </w:t>
      </w:r>
      <w:r w:rsidR="004A1062">
        <w:rPr>
          <w:rFonts w:eastAsia="PMingLiU"/>
          <w:sz w:val="28"/>
          <w:szCs w:val="28"/>
          <w:lang w:eastAsia="zh-HK"/>
        </w:rPr>
        <w:t xml:space="preserve">a </w:t>
      </w:r>
      <w:r w:rsidR="009B703C">
        <w:rPr>
          <w:rFonts w:eastAsia="PMingLiU"/>
          <w:sz w:val="28"/>
          <w:szCs w:val="28"/>
          <w:lang w:eastAsia="zh-HK"/>
        </w:rPr>
        <w:t>gratitude</w:t>
      </w:r>
      <w:r w:rsidR="003851D3">
        <w:rPr>
          <w:rFonts w:eastAsia="PMingLiU"/>
          <w:sz w:val="28"/>
          <w:szCs w:val="28"/>
          <w:lang w:eastAsia="zh-HK"/>
        </w:rPr>
        <w:t xml:space="preserve"> of her help, she herself gave</w:t>
      </w:r>
      <w:r w:rsidR="00B2768C">
        <w:rPr>
          <w:rFonts w:eastAsia="PMingLiU"/>
          <w:sz w:val="28"/>
          <w:szCs w:val="28"/>
          <w:lang w:eastAsia="zh-HK"/>
        </w:rPr>
        <w:t xml:space="preserve"> Mdm Chan</w:t>
      </w:r>
      <w:r w:rsidR="00E53206">
        <w:rPr>
          <w:rFonts w:eastAsia="PMingLiU"/>
          <w:sz w:val="28"/>
          <w:szCs w:val="28"/>
          <w:lang w:eastAsia="zh-HK"/>
        </w:rPr>
        <w:t xml:space="preserve"> $6,000/</w:t>
      </w:r>
      <w:r w:rsidR="003851D3">
        <w:rPr>
          <w:rFonts w:eastAsia="PMingLiU"/>
          <w:sz w:val="28"/>
          <w:szCs w:val="28"/>
          <w:lang w:eastAsia="zh-HK"/>
        </w:rPr>
        <w:t>month</w:t>
      </w:r>
      <w:r w:rsidR="00B2768C">
        <w:rPr>
          <w:rFonts w:eastAsia="PMingLiU"/>
          <w:sz w:val="28"/>
          <w:szCs w:val="28"/>
          <w:lang w:eastAsia="zh-HK"/>
        </w:rPr>
        <w:t xml:space="preserve"> in cash</w:t>
      </w:r>
      <w:r w:rsidR="003851D3">
        <w:rPr>
          <w:rFonts w:eastAsia="PMingLiU"/>
          <w:sz w:val="28"/>
          <w:szCs w:val="28"/>
          <w:lang w:eastAsia="zh-HK"/>
        </w:rPr>
        <w:t xml:space="preserve"> by way of “tea money” from her</w:t>
      </w:r>
      <w:r w:rsidR="00B2768C">
        <w:rPr>
          <w:rFonts w:eastAsia="PMingLiU"/>
          <w:sz w:val="28"/>
          <w:szCs w:val="28"/>
          <w:lang w:eastAsia="zh-HK"/>
        </w:rPr>
        <w:t xml:space="preserve"> own</w:t>
      </w:r>
      <w:r w:rsidR="003851D3">
        <w:rPr>
          <w:rFonts w:eastAsia="PMingLiU"/>
          <w:sz w:val="28"/>
          <w:szCs w:val="28"/>
          <w:lang w:eastAsia="zh-HK"/>
        </w:rPr>
        <w:t xml:space="preserve"> earnings. </w:t>
      </w:r>
    </w:p>
    <w:p w:rsidR="00E53206" w:rsidRDefault="00E53206" w:rsidP="00E53206">
      <w:pPr>
        <w:widowControl/>
        <w:tabs>
          <w:tab w:val="left" w:pos="1418"/>
        </w:tabs>
        <w:spacing w:after="200" w:line="360" w:lineRule="auto"/>
        <w:rPr>
          <w:rFonts w:eastAsia="PMingLiU"/>
          <w:sz w:val="28"/>
          <w:szCs w:val="28"/>
          <w:lang w:eastAsia="zh-HK"/>
        </w:rPr>
      </w:pPr>
    </w:p>
    <w:p w:rsidR="00E76ABE" w:rsidRDefault="00564867" w:rsidP="00E76AB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w:t>
      </w:r>
      <w:r w:rsidR="00E76ABE">
        <w:rPr>
          <w:rFonts w:eastAsia="PMingLiU"/>
          <w:sz w:val="28"/>
          <w:szCs w:val="28"/>
          <w:lang w:eastAsia="zh-HK"/>
        </w:rPr>
        <w:t xml:space="preserve">s a result, </w:t>
      </w:r>
      <w:r w:rsidR="00544E7A">
        <w:rPr>
          <w:rFonts w:eastAsia="PMingLiU"/>
          <w:sz w:val="28"/>
          <w:szCs w:val="28"/>
          <w:lang w:eastAsia="zh-HK"/>
        </w:rPr>
        <w:t>t</w:t>
      </w:r>
      <w:r w:rsidR="00E76ABE">
        <w:rPr>
          <w:rFonts w:eastAsia="PMingLiU"/>
          <w:sz w:val="28"/>
          <w:szCs w:val="28"/>
          <w:lang w:eastAsia="zh-HK"/>
        </w:rPr>
        <w:t>he</w:t>
      </w:r>
      <w:r w:rsidR="00544E7A">
        <w:rPr>
          <w:rFonts w:eastAsia="PMingLiU"/>
          <w:sz w:val="28"/>
          <w:szCs w:val="28"/>
          <w:lang w:eastAsia="zh-HK"/>
        </w:rPr>
        <w:t xml:space="preserve"> plaintiff</w:t>
      </w:r>
      <w:r w:rsidR="00BA0A34">
        <w:rPr>
          <w:rFonts w:eastAsia="PMingLiU"/>
          <w:sz w:val="28"/>
          <w:szCs w:val="28"/>
          <w:lang w:eastAsia="zh-HK"/>
        </w:rPr>
        <w:t xml:space="preserve"> </w:t>
      </w:r>
      <w:r w:rsidR="00E76ABE" w:rsidRPr="00E76ABE">
        <w:rPr>
          <w:rFonts w:eastAsia="PMingLiU"/>
          <w:sz w:val="28"/>
          <w:szCs w:val="28"/>
          <w:lang w:eastAsia="zh-HK"/>
        </w:rPr>
        <w:t>no longer enjoy</w:t>
      </w:r>
      <w:r w:rsidR="00E76ABE">
        <w:rPr>
          <w:rFonts w:eastAsia="PMingLiU"/>
          <w:sz w:val="28"/>
          <w:szCs w:val="28"/>
          <w:lang w:eastAsia="zh-HK"/>
        </w:rPr>
        <w:t>s</w:t>
      </w:r>
      <w:r w:rsidR="00E76ABE" w:rsidRPr="00E76ABE">
        <w:rPr>
          <w:rFonts w:eastAsia="PMingLiU"/>
          <w:sz w:val="28"/>
          <w:szCs w:val="28"/>
          <w:lang w:eastAsia="zh-HK"/>
        </w:rPr>
        <w:t xml:space="preserve"> her leisure and social life as she did before. For example, she attended church gatherings l</w:t>
      </w:r>
      <w:r w:rsidR="00E76ABE">
        <w:rPr>
          <w:rFonts w:eastAsia="PMingLiU"/>
          <w:sz w:val="28"/>
          <w:szCs w:val="28"/>
          <w:lang w:eastAsia="zh-HK"/>
        </w:rPr>
        <w:t xml:space="preserve">ess frequently </w:t>
      </w:r>
      <w:r w:rsidR="004C5E9C">
        <w:rPr>
          <w:rFonts w:eastAsia="PMingLiU"/>
          <w:sz w:val="28"/>
          <w:szCs w:val="28"/>
          <w:lang w:eastAsia="zh-HK"/>
        </w:rPr>
        <w:t>after the Assault</w:t>
      </w:r>
      <w:r w:rsidR="00E76ABE" w:rsidRPr="00E76ABE">
        <w:rPr>
          <w:rFonts w:eastAsia="PMingLiU"/>
          <w:sz w:val="28"/>
          <w:szCs w:val="28"/>
          <w:lang w:eastAsia="zh-HK"/>
        </w:rPr>
        <w:t>.</w:t>
      </w:r>
      <w:r w:rsidR="003528C0">
        <w:rPr>
          <w:rFonts w:eastAsia="PMingLiU"/>
          <w:sz w:val="28"/>
          <w:szCs w:val="28"/>
          <w:lang w:eastAsia="zh-HK"/>
        </w:rPr>
        <w:t xml:space="preserve"> She has fear of emotional breakdown due to recollecting the Assault.</w:t>
      </w:r>
    </w:p>
    <w:p w:rsidR="00564867" w:rsidRDefault="00564867" w:rsidP="00E76AB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As a result, her daily life</w:t>
      </w:r>
      <w:r w:rsidR="00BA0A34">
        <w:rPr>
          <w:rFonts w:eastAsia="PMingLiU"/>
          <w:sz w:val="28"/>
          <w:szCs w:val="28"/>
          <w:lang w:eastAsia="zh-HK"/>
        </w:rPr>
        <w:t xml:space="preserve"> is</w:t>
      </w:r>
      <w:r>
        <w:rPr>
          <w:rFonts w:eastAsia="PMingLiU"/>
          <w:sz w:val="28"/>
          <w:szCs w:val="28"/>
          <w:lang w:eastAsia="zh-HK"/>
        </w:rPr>
        <w:t xml:space="preserve"> also affected. She has to consult doctors regularly. She found herself idling at home</w:t>
      </w:r>
      <w:r w:rsidR="00544E7A">
        <w:rPr>
          <w:rFonts w:eastAsia="PMingLiU"/>
          <w:sz w:val="28"/>
          <w:szCs w:val="28"/>
          <w:lang w:eastAsia="zh-HK"/>
        </w:rPr>
        <w:t xml:space="preserve"> when she </w:t>
      </w:r>
      <w:r w:rsidR="004C5E9C">
        <w:rPr>
          <w:rFonts w:eastAsia="PMingLiU"/>
          <w:sz w:val="28"/>
          <w:szCs w:val="28"/>
          <w:lang w:eastAsia="zh-HK"/>
        </w:rPr>
        <w:t>should work at the Shop before.</w:t>
      </w:r>
    </w:p>
    <w:p w:rsidR="001712B4" w:rsidRPr="00E76ABE" w:rsidRDefault="001712B4" w:rsidP="001712B4">
      <w:pPr>
        <w:widowControl/>
        <w:tabs>
          <w:tab w:val="left" w:pos="1418"/>
        </w:tabs>
        <w:spacing w:after="200" w:line="360" w:lineRule="auto"/>
        <w:rPr>
          <w:rFonts w:eastAsia="PMingLiU"/>
          <w:sz w:val="28"/>
          <w:szCs w:val="28"/>
          <w:lang w:eastAsia="zh-HK"/>
        </w:rPr>
      </w:pPr>
    </w:p>
    <w:p w:rsidR="00581DFA" w:rsidRPr="00E24DD2" w:rsidRDefault="00564867" w:rsidP="002348ED">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Finall</w:t>
      </w:r>
      <w:r w:rsidR="00544E7A">
        <w:rPr>
          <w:rFonts w:eastAsia="PMingLiU"/>
          <w:sz w:val="28"/>
          <w:szCs w:val="28"/>
          <w:lang w:eastAsia="zh-HK"/>
        </w:rPr>
        <w:t xml:space="preserve">y, as a result of the Assault, </w:t>
      </w:r>
      <w:r w:rsidR="004C5E9C">
        <w:rPr>
          <w:rFonts w:eastAsia="PMingLiU"/>
          <w:sz w:val="28"/>
          <w:szCs w:val="28"/>
          <w:lang w:eastAsia="zh-HK"/>
        </w:rPr>
        <w:t>she</w:t>
      </w:r>
      <w:r>
        <w:rPr>
          <w:rFonts w:eastAsia="PMingLiU"/>
          <w:sz w:val="28"/>
          <w:szCs w:val="28"/>
          <w:lang w:eastAsia="zh-HK"/>
        </w:rPr>
        <w:t xml:space="preserve"> </w:t>
      </w:r>
      <w:r w:rsidR="00544E7A">
        <w:rPr>
          <w:rFonts w:eastAsia="PMingLiU"/>
          <w:sz w:val="28"/>
          <w:szCs w:val="28"/>
          <w:lang w:eastAsia="zh-HK"/>
        </w:rPr>
        <w:t xml:space="preserve">has </w:t>
      </w:r>
      <w:r>
        <w:rPr>
          <w:rFonts w:eastAsia="PMingLiU"/>
          <w:sz w:val="28"/>
          <w:szCs w:val="28"/>
          <w:lang w:eastAsia="zh-HK"/>
        </w:rPr>
        <w:t>incurred</w:t>
      </w:r>
      <w:r w:rsidR="00823BD4">
        <w:rPr>
          <w:rFonts w:eastAsia="PMingLiU"/>
          <w:sz w:val="28"/>
          <w:szCs w:val="28"/>
          <w:lang w:eastAsia="zh-HK"/>
        </w:rPr>
        <w:t xml:space="preserve"> medical expenses, travelling expenses,</w:t>
      </w:r>
      <w:r w:rsidR="00544E7A">
        <w:rPr>
          <w:rFonts w:eastAsia="PMingLiU"/>
          <w:sz w:val="28"/>
          <w:szCs w:val="28"/>
          <w:lang w:eastAsia="zh-HK"/>
        </w:rPr>
        <w:t xml:space="preserve"> purchased</w:t>
      </w:r>
      <w:r w:rsidR="00823BD4">
        <w:rPr>
          <w:rFonts w:eastAsia="PMingLiU"/>
          <w:sz w:val="28"/>
          <w:szCs w:val="28"/>
          <w:lang w:eastAsia="zh-HK"/>
        </w:rPr>
        <w:t xml:space="preserve"> Chinese medicine</w:t>
      </w:r>
      <w:r>
        <w:rPr>
          <w:rFonts w:eastAsia="PMingLiU"/>
          <w:sz w:val="28"/>
          <w:szCs w:val="28"/>
          <w:lang w:eastAsia="zh-HK"/>
        </w:rPr>
        <w:t xml:space="preserve"> </w:t>
      </w:r>
      <w:r w:rsidR="00823BD4">
        <w:rPr>
          <w:rFonts w:eastAsia="PMingLiU"/>
          <w:sz w:val="28"/>
          <w:szCs w:val="28"/>
          <w:lang w:eastAsia="zh-HK"/>
        </w:rPr>
        <w:t>and tonic food</w:t>
      </w:r>
      <w:r>
        <w:rPr>
          <w:rFonts w:eastAsia="PMingLiU"/>
          <w:sz w:val="28"/>
          <w:szCs w:val="28"/>
          <w:lang w:eastAsia="zh-HK"/>
        </w:rPr>
        <w:t>,</w:t>
      </w:r>
      <w:r w:rsidR="00823BD4">
        <w:rPr>
          <w:rFonts w:eastAsia="PMingLiU"/>
          <w:sz w:val="28"/>
          <w:szCs w:val="28"/>
          <w:lang w:eastAsia="zh-HK"/>
        </w:rPr>
        <w:t xml:space="preserve"> whose details</w:t>
      </w:r>
      <w:r>
        <w:rPr>
          <w:rFonts w:eastAsia="PMingLiU"/>
          <w:sz w:val="28"/>
          <w:szCs w:val="28"/>
          <w:lang w:eastAsia="zh-HK"/>
        </w:rPr>
        <w:t xml:space="preserve"> and particulars</w:t>
      </w:r>
      <w:r w:rsidR="00823BD4">
        <w:rPr>
          <w:rFonts w:eastAsia="PMingLiU"/>
          <w:sz w:val="28"/>
          <w:szCs w:val="28"/>
          <w:lang w:eastAsia="zh-HK"/>
        </w:rPr>
        <w:t xml:space="preserve"> are found in her </w:t>
      </w:r>
      <w:r>
        <w:rPr>
          <w:rFonts w:eastAsia="PMingLiU"/>
          <w:sz w:val="28"/>
          <w:szCs w:val="28"/>
          <w:lang w:eastAsia="zh-HK"/>
        </w:rPr>
        <w:t>witness statement</w:t>
      </w:r>
      <w:r w:rsidR="0081792B">
        <w:rPr>
          <w:rFonts w:eastAsia="PMingLiU" w:hint="eastAsia"/>
          <w:sz w:val="28"/>
          <w:szCs w:val="28"/>
          <w:lang w:eastAsia="zh-HK"/>
        </w:rPr>
        <w:t>s</w:t>
      </w:r>
      <w:r>
        <w:rPr>
          <w:rFonts w:eastAsia="PMingLiU"/>
          <w:sz w:val="28"/>
          <w:szCs w:val="28"/>
          <w:lang w:eastAsia="zh-HK"/>
        </w:rPr>
        <w:t xml:space="preserve"> and </w:t>
      </w:r>
      <w:r w:rsidR="009464A5">
        <w:rPr>
          <w:rFonts w:eastAsia="PMingLiU" w:hint="eastAsia"/>
          <w:sz w:val="28"/>
          <w:szCs w:val="28"/>
          <w:lang w:eastAsia="zh-HK"/>
        </w:rPr>
        <w:t>documents</w:t>
      </w:r>
      <w:r>
        <w:rPr>
          <w:rFonts w:eastAsia="PMingLiU"/>
          <w:sz w:val="28"/>
          <w:szCs w:val="28"/>
          <w:lang w:eastAsia="zh-HK"/>
        </w:rPr>
        <w:t xml:space="preserve"> produced by her.</w:t>
      </w:r>
    </w:p>
    <w:p w:rsidR="008A6BF2" w:rsidRDefault="008A6BF2" w:rsidP="008A6BF2">
      <w:pPr>
        <w:widowControl/>
        <w:tabs>
          <w:tab w:val="left" w:pos="1418"/>
        </w:tabs>
        <w:spacing w:after="200" w:line="360" w:lineRule="auto"/>
        <w:rPr>
          <w:rFonts w:eastAsia="PMingLiU"/>
          <w:sz w:val="28"/>
          <w:szCs w:val="28"/>
          <w:lang w:eastAsia="zh-HK"/>
        </w:rPr>
      </w:pPr>
    </w:p>
    <w:p w:rsidR="008A6BF2" w:rsidRPr="008A6BF2" w:rsidRDefault="008A6BF2" w:rsidP="008A6BF2">
      <w:pPr>
        <w:widowControl/>
        <w:tabs>
          <w:tab w:val="left" w:pos="1418"/>
        </w:tabs>
        <w:spacing w:after="200" w:line="360" w:lineRule="auto"/>
        <w:rPr>
          <w:rFonts w:eastAsia="PMingLiU"/>
          <w:i/>
          <w:sz w:val="28"/>
          <w:szCs w:val="28"/>
          <w:lang w:eastAsia="zh-HK"/>
        </w:rPr>
      </w:pPr>
      <w:r w:rsidRPr="008A6BF2">
        <w:rPr>
          <w:rFonts w:eastAsia="PMingLiU"/>
          <w:i/>
          <w:sz w:val="28"/>
          <w:szCs w:val="28"/>
          <w:lang w:eastAsia="zh-HK"/>
        </w:rPr>
        <w:t xml:space="preserve">Opinion of Dr Chiu </w:t>
      </w:r>
    </w:p>
    <w:p w:rsidR="004C5E9C" w:rsidRDefault="00746BFB" w:rsidP="00763FE5">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Dr Chiu interviewed the plaintiff on 20 Apr 2018.</w:t>
      </w:r>
    </w:p>
    <w:p w:rsidR="004C5E9C" w:rsidRDefault="004C5E9C" w:rsidP="004C5E9C">
      <w:pPr>
        <w:widowControl/>
        <w:tabs>
          <w:tab w:val="left" w:pos="1418"/>
        </w:tabs>
        <w:spacing w:after="200" w:line="360" w:lineRule="auto"/>
        <w:rPr>
          <w:rFonts w:eastAsia="PMingLiU"/>
          <w:sz w:val="28"/>
          <w:szCs w:val="28"/>
          <w:lang w:eastAsia="zh-HK"/>
        </w:rPr>
      </w:pPr>
    </w:p>
    <w:p w:rsidR="00763FE5" w:rsidRPr="00763FE5" w:rsidRDefault="004C5E9C" w:rsidP="00763FE5">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the Expert Report, Dr Chiu</w:t>
      </w:r>
      <w:r w:rsidR="00833E52" w:rsidRPr="00763FE5">
        <w:rPr>
          <w:rFonts w:eastAsia="PMingLiU"/>
          <w:sz w:val="28"/>
          <w:szCs w:val="28"/>
          <w:lang w:eastAsia="zh-HK"/>
        </w:rPr>
        <w:t xml:space="preserve"> opined that the plaintiff </w:t>
      </w:r>
      <w:r w:rsidR="00E41E62" w:rsidRPr="00763FE5">
        <w:rPr>
          <w:rFonts w:eastAsia="PMingLiU"/>
          <w:sz w:val="28"/>
          <w:szCs w:val="28"/>
          <w:lang w:eastAsia="zh-HK"/>
        </w:rPr>
        <w:t xml:space="preserve">is suffering from </w:t>
      </w:r>
      <w:r w:rsidR="00833E52" w:rsidRPr="00763FE5">
        <w:rPr>
          <w:rFonts w:eastAsia="PMingLiU"/>
          <w:bCs/>
          <w:sz w:val="28"/>
          <w:szCs w:val="28"/>
          <w:lang w:eastAsia="zh-HK"/>
        </w:rPr>
        <w:t xml:space="preserve">PTSD as Dr Ting </w:t>
      </w:r>
      <w:r w:rsidR="00763FE5">
        <w:rPr>
          <w:rFonts w:eastAsia="PMingLiU"/>
          <w:bCs/>
          <w:sz w:val="28"/>
          <w:szCs w:val="28"/>
          <w:lang w:eastAsia="zh-HK"/>
        </w:rPr>
        <w:t>did</w:t>
      </w:r>
      <w:r w:rsidR="00833E52" w:rsidRPr="00763FE5">
        <w:rPr>
          <w:rFonts w:eastAsia="PMingLiU"/>
          <w:bCs/>
          <w:sz w:val="28"/>
          <w:szCs w:val="28"/>
          <w:lang w:eastAsia="zh-HK"/>
        </w:rPr>
        <w:t>. It is moderate in severity.</w:t>
      </w:r>
      <w:r w:rsidR="00512723" w:rsidRPr="00763FE5">
        <w:rPr>
          <w:rFonts w:eastAsia="PMingLiU"/>
          <w:bCs/>
          <w:sz w:val="28"/>
          <w:szCs w:val="28"/>
          <w:lang w:eastAsia="zh-HK"/>
        </w:rPr>
        <w:t xml:space="preserve"> It has</w:t>
      </w:r>
      <w:r>
        <w:rPr>
          <w:rFonts w:eastAsia="PMingLiU"/>
          <w:bCs/>
          <w:sz w:val="28"/>
          <w:szCs w:val="28"/>
          <w:lang w:eastAsia="zh-HK"/>
        </w:rPr>
        <w:t xml:space="preserve"> </w:t>
      </w:r>
      <w:r w:rsidR="00512723" w:rsidRPr="00763FE5">
        <w:rPr>
          <w:rFonts w:eastAsia="PMingLiU"/>
          <w:bCs/>
          <w:sz w:val="28"/>
          <w:szCs w:val="28"/>
          <w:lang w:eastAsia="zh-HK"/>
        </w:rPr>
        <w:t xml:space="preserve">significant impairment in </w:t>
      </w:r>
      <w:r>
        <w:rPr>
          <w:rFonts w:eastAsia="PMingLiU"/>
          <w:bCs/>
          <w:sz w:val="28"/>
          <w:szCs w:val="28"/>
          <w:lang w:eastAsia="zh-HK"/>
        </w:rPr>
        <w:t>her</w:t>
      </w:r>
      <w:r w:rsidR="00512723" w:rsidRPr="00763FE5">
        <w:rPr>
          <w:rFonts w:eastAsia="PMingLiU"/>
          <w:bCs/>
          <w:sz w:val="28"/>
          <w:szCs w:val="28"/>
          <w:lang w:eastAsia="zh-HK"/>
        </w:rPr>
        <w:t xml:space="preserve"> functioning</w:t>
      </w:r>
      <w:r w:rsidR="00BA0A34">
        <w:rPr>
          <w:rFonts w:eastAsia="PMingLiU"/>
          <w:bCs/>
          <w:sz w:val="28"/>
          <w:szCs w:val="28"/>
          <w:lang w:eastAsia="zh-HK"/>
        </w:rPr>
        <w:t xml:space="preserve"> as follows: -</w:t>
      </w:r>
    </w:p>
    <w:p w:rsidR="00763FE5" w:rsidRDefault="00763FE5" w:rsidP="00763FE5">
      <w:pPr>
        <w:widowControl/>
        <w:tabs>
          <w:tab w:val="left" w:pos="1418"/>
        </w:tabs>
        <w:spacing w:after="200" w:line="360" w:lineRule="auto"/>
        <w:rPr>
          <w:rFonts w:eastAsia="PMingLiU"/>
          <w:bCs/>
          <w:sz w:val="28"/>
          <w:szCs w:val="28"/>
          <w:lang w:eastAsia="zh-HK"/>
        </w:rPr>
      </w:pPr>
      <w:r>
        <w:rPr>
          <w:rFonts w:eastAsia="PMingLiU"/>
          <w:bCs/>
          <w:sz w:val="28"/>
          <w:szCs w:val="28"/>
          <w:lang w:eastAsia="zh-HK"/>
        </w:rPr>
        <w:t xml:space="preserve">(1) </w:t>
      </w:r>
      <w:r w:rsidR="00512723" w:rsidRPr="00763FE5">
        <w:rPr>
          <w:rFonts w:eastAsia="PMingLiU"/>
          <w:bCs/>
          <w:sz w:val="28"/>
          <w:szCs w:val="28"/>
          <w:lang w:eastAsia="zh-HK"/>
        </w:rPr>
        <w:t>She cannot fun</w:t>
      </w:r>
      <w:r>
        <w:rPr>
          <w:rFonts w:eastAsia="PMingLiU"/>
          <w:bCs/>
          <w:sz w:val="28"/>
          <w:szCs w:val="28"/>
          <w:lang w:eastAsia="zh-HK"/>
        </w:rPr>
        <w:t>ction as a housewife as before.</w:t>
      </w:r>
    </w:p>
    <w:p w:rsidR="00763FE5" w:rsidRDefault="00763FE5" w:rsidP="00763FE5">
      <w:pPr>
        <w:widowControl/>
        <w:tabs>
          <w:tab w:val="left" w:pos="1418"/>
        </w:tabs>
        <w:spacing w:after="200" w:line="360" w:lineRule="auto"/>
        <w:rPr>
          <w:rFonts w:eastAsia="PMingLiU"/>
          <w:bCs/>
          <w:sz w:val="28"/>
          <w:szCs w:val="28"/>
          <w:lang w:eastAsia="zh-HK"/>
        </w:rPr>
      </w:pPr>
      <w:r>
        <w:rPr>
          <w:rFonts w:eastAsia="PMingLiU"/>
          <w:bCs/>
          <w:sz w:val="28"/>
          <w:szCs w:val="28"/>
          <w:lang w:eastAsia="zh-HK"/>
        </w:rPr>
        <w:t xml:space="preserve">(2) </w:t>
      </w:r>
      <w:r w:rsidR="00512723" w:rsidRPr="00763FE5">
        <w:rPr>
          <w:rFonts w:eastAsia="PMingLiU"/>
          <w:bCs/>
          <w:sz w:val="28"/>
          <w:szCs w:val="28"/>
          <w:lang w:eastAsia="zh-HK"/>
        </w:rPr>
        <w:t xml:space="preserve">She cannot work in the Shop as efficiently </w:t>
      </w:r>
      <w:r>
        <w:rPr>
          <w:rFonts w:eastAsia="PMingLiU"/>
          <w:bCs/>
          <w:sz w:val="28"/>
          <w:szCs w:val="28"/>
          <w:lang w:eastAsia="zh-HK"/>
        </w:rPr>
        <w:t>as before.</w:t>
      </w:r>
    </w:p>
    <w:p w:rsidR="001F6738" w:rsidRDefault="00763FE5" w:rsidP="00763FE5">
      <w:pPr>
        <w:widowControl/>
        <w:tabs>
          <w:tab w:val="left" w:pos="1418"/>
        </w:tabs>
        <w:spacing w:after="200" w:line="360" w:lineRule="auto"/>
        <w:rPr>
          <w:rFonts w:eastAsia="PMingLiU"/>
          <w:bCs/>
          <w:sz w:val="28"/>
          <w:szCs w:val="28"/>
          <w:lang w:eastAsia="zh-HK"/>
        </w:rPr>
      </w:pPr>
      <w:r>
        <w:rPr>
          <w:rFonts w:eastAsia="PMingLiU"/>
          <w:bCs/>
          <w:sz w:val="28"/>
          <w:szCs w:val="28"/>
          <w:lang w:eastAsia="zh-HK"/>
        </w:rPr>
        <w:t xml:space="preserve">(3) </w:t>
      </w:r>
      <w:r w:rsidR="00512723" w:rsidRPr="00763FE5">
        <w:rPr>
          <w:rFonts w:eastAsia="PMingLiU"/>
          <w:bCs/>
          <w:sz w:val="28"/>
          <w:szCs w:val="28"/>
          <w:lang w:eastAsia="zh-HK"/>
        </w:rPr>
        <w:t>Her social functioning is impaired as she loses interest in social activities.</w:t>
      </w:r>
    </w:p>
    <w:p w:rsidR="001F6738" w:rsidRPr="001F6738" w:rsidRDefault="001F6738" w:rsidP="00763FE5">
      <w:pPr>
        <w:widowControl/>
        <w:tabs>
          <w:tab w:val="left" w:pos="1418"/>
        </w:tabs>
        <w:spacing w:after="200" w:line="360" w:lineRule="auto"/>
        <w:rPr>
          <w:rFonts w:eastAsia="PMingLiU"/>
          <w:bCs/>
          <w:sz w:val="28"/>
          <w:szCs w:val="28"/>
          <w:lang w:eastAsia="zh-HK"/>
        </w:rPr>
      </w:pPr>
    </w:p>
    <w:p w:rsidR="00E41E62" w:rsidRPr="00833E52" w:rsidRDefault="004C5E9C" w:rsidP="00833E5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bCs/>
          <w:sz w:val="28"/>
          <w:szCs w:val="28"/>
          <w:lang w:eastAsia="zh-HK"/>
        </w:rPr>
        <w:t xml:space="preserve">Regarding the </w:t>
      </w:r>
      <w:r w:rsidR="009B703C">
        <w:rPr>
          <w:rFonts w:eastAsia="PMingLiU"/>
          <w:bCs/>
          <w:sz w:val="28"/>
          <w:szCs w:val="28"/>
          <w:lang w:eastAsia="zh-HK"/>
        </w:rPr>
        <w:t>Previous</w:t>
      </w:r>
      <w:r>
        <w:rPr>
          <w:rFonts w:eastAsia="PMingLiU"/>
          <w:bCs/>
          <w:sz w:val="28"/>
          <w:szCs w:val="28"/>
          <w:lang w:eastAsia="zh-HK"/>
        </w:rPr>
        <w:t xml:space="preserve"> Injury, </w:t>
      </w:r>
      <w:r w:rsidR="00833E52">
        <w:rPr>
          <w:rFonts w:eastAsia="PMingLiU"/>
          <w:bCs/>
          <w:sz w:val="28"/>
          <w:szCs w:val="28"/>
          <w:lang w:eastAsia="zh-HK"/>
        </w:rPr>
        <w:t xml:space="preserve">Dr Chiu </w:t>
      </w:r>
      <w:r w:rsidR="00BA0A34">
        <w:rPr>
          <w:rFonts w:eastAsia="PMingLiU"/>
          <w:bCs/>
          <w:sz w:val="28"/>
          <w:szCs w:val="28"/>
          <w:lang w:eastAsia="zh-HK"/>
        </w:rPr>
        <w:t>opined</w:t>
      </w:r>
      <w:r w:rsidR="00833E52">
        <w:rPr>
          <w:rFonts w:eastAsia="PMingLiU"/>
          <w:bCs/>
          <w:sz w:val="28"/>
          <w:szCs w:val="28"/>
          <w:lang w:eastAsia="zh-HK"/>
        </w:rPr>
        <w:t xml:space="preserve"> that the plaintiff has</w:t>
      </w:r>
      <w:r w:rsidR="00BA0A34">
        <w:rPr>
          <w:rFonts w:eastAsia="PMingLiU"/>
          <w:bCs/>
          <w:sz w:val="28"/>
          <w:szCs w:val="28"/>
          <w:lang w:eastAsia="zh-HK"/>
        </w:rPr>
        <w:t>, before the Assault,</w:t>
      </w:r>
      <w:r w:rsidR="00833E52">
        <w:rPr>
          <w:rFonts w:eastAsia="PMingLiU"/>
          <w:bCs/>
          <w:sz w:val="28"/>
          <w:szCs w:val="28"/>
          <w:lang w:eastAsia="zh-HK"/>
        </w:rPr>
        <w:t xml:space="preserve"> fully recovered from </w:t>
      </w:r>
      <w:r>
        <w:rPr>
          <w:rFonts w:eastAsia="PMingLiU"/>
          <w:bCs/>
          <w:sz w:val="28"/>
          <w:szCs w:val="28"/>
          <w:lang w:eastAsia="zh-HK"/>
        </w:rPr>
        <w:t>it</w:t>
      </w:r>
      <w:r w:rsidR="00833E52">
        <w:rPr>
          <w:rFonts w:eastAsia="PMingLiU"/>
          <w:bCs/>
          <w:sz w:val="28"/>
          <w:szCs w:val="28"/>
          <w:lang w:eastAsia="zh-HK"/>
        </w:rPr>
        <w:t>.  The PTSD</w:t>
      </w:r>
      <w:r w:rsidR="00763FE5">
        <w:rPr>
          <w:rFonts w:eastAsia="PMingLiU"/>
          <w:bCs/>
          <w:sz w:val="28"/>
          <w:szCs w:val="28"/>
          <w:lang w:eastAsia="zh-HK"/>
        </w:rPr>
        <w:t xml:space="preserve"> </w:t>
      </w:r>
      <w:r>
        <w:rPr>
          <w:rFonts w:eastAsia="PMingLiU"/>
          <w:bCs/>
          <w:sz w:val="28"/>
          <w:szCs w:val="28"/>
          <w:lang w:eastAsia="zh-HK"/>
        </w:rPr>
        <w:t>that t</w:t>
      </w:r>
      <w:r w:rsidR="00833E52">
        <w:rPr>
          <w:rFonts w:eastAsia="PMingLiU"/>
          <w:bCs/>
          <w:sz w:val="28"/>
          <w:szCs w:val="28"/>
          <w:lang w:eastAsia="zh-HK"/>
        </w:rPr>
        <w:t>he</w:t>
      </w:r>
      <w:r>
        <w:rPr>
          <w:rFonts w:eastAsia="PMingLiU"/>
          <w:bCs/>
          <w:sz w:val="28"/>
          <w:szCs w:val="28"/>
          <w:lang w:eastAsia="zh-HK"/>
        </w:rPr>
        <w:t xml:space="preserve"> plaintiff</w:t>
      </w:r>
      <w:r w:rsidR="00833E52">
        <w:rPr>
          <w:rFonts w:eastAsia="PMingLiU"/>
          <w:bCs/>
          <w:sz w:val="28"/>
          <w:szCs w:val="28"/>
          <w:lang w:eastAsia="zh-HK"/>
        </w:rPr>
        <w:t xml:space="preserve"> is now suffering from </w:t>
      </w:r>
      <w:r w:rsidR="00E41E62" w:rsidRPr="00833E52">
        <w:rPr>
          <w:rFonts w:eastAsia="PMingLiU"/>
          <w:bCs/>
          <w:sz w:val="28"/>
          <w:szCs w:val="28"/>
          <w:lang w:eastAsia="zh-HK"/>
        </w:rPr>
        <w:t xml:space="preserve">is a direct and total effect of </w:t>
      </w:r>
      <w:r w:rsidR="00833E52">
        <w:rPr>
          <w:rFonts w:eastAsia="PMingLiU"/>
          <w:bCs/>
          <w:sz w:val="28"/>
          <w:szCs w:val="28"/>
          <w:lang w:eastAsia="zh-HK"/>
        </w:rPr>
        <w:t>the Assault.</w:t>
      </w:r>
    </w:p>
    <w:p w:rsidR="00833E52" w:rsidRDefault="00833E52" w:rsidP="00833E52">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The plaintiff, opined Dr Chiu, is mentally fit to resume pre-injury job. With assistance of the Husband, the time she spent at the Shop can be gradually increased.</w:t>
      </w:r>
    </w:p>
    <w:p w:rsidR="00E1626E" w:rsidRDefault="00E1626E" w:rsidP="00E1626E">
      <w:pPr>
        <w:widowControl/>
        <w:tabs>
          <w:tab w:val="left" w:pos="1418"/>
        </w:tabs>
        <w:spacing w:after="200" w:line="360" w:lineRule="auto"/>
        <w:rPr>
          <w:rFonts w:eastAsia="PMingLiU"/>
          <w:sz w:val="28"/>
          <w:szCs w:val="28"/>
          <w:lang w:eastAsia="zh-HK"/>
        </w:rPr>
      </w:pPr>
    </w:p>
    <w:p w:rsidR="00833E52" w:rsidRDefault="00833E52" w:rsidP="00833E5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Dr Chiu considered that the medication treatment of plaintiff’s PTSD needs adjustment. She will benefit from medication that helps to control her mood. That could help her to eradicate residual symptoms. To complete a course, it takes at least 6-9 months. If plaintiff opts to seek them from Dr Ting, the estimated costs </w:t>
      </w:r>
      <w:r w:rsidR="00763FE5">
        <w:rPr>
          <w:rFonts w:eastAsia="PMingLiU"/>
          <w:sz w:val="28"/>
          <w:szCs w:val="28"/>
          <w:lang w:eastAsia="zh-HK"/>
        </w:rPr>
        <w:t xml:space="preserve">will </w:t>
      </w:r>
      <w:r>
        <w:rPr>
          <w:rFonts w:eastAsia="PMingLiU"/>
          <w:sz w:val="28"/>
          <w:szCs w:val="28"/>
          <w:lang w:eastAsia="zh-HK"/>
        </w:rPr>
        <w:t>be around $18,000 to $21,000.</w:t>
      </w:r>
    </w:p>
    <w:p w:rsidR="00833E52" w:rsidRDefault="00833E52" w:rsidP="00833E52">
      <w:pPr>
        <w:pStyle w:val="ListParagraph"/>
        <w:rPr>
          <w:rFonts w:eastAsia="PMingLiU"/>
          <w:sz w:val="28"/>
          <w:szCs w:val="28"/>
          <w:lang w:eastAsia="zh-HK"/>
        </w:rPr>
      </w:pPr>
    </w:p>
    <w:p w:rsidR="00833E52" w:rsidRDefault="00763FE5" w:rsidP="00833E52">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Dr Chiu further</w:t>
      </w:r>
      <w:r w:rsidR="00833E52">
        <w:rPr>
          <w:rFonts w:eastAsia="PMingLiU"/>
          <w:sz w:val="28"/>
          <w:szCs w:val="28"/>
          <w:lang w:eastAsia="zh-HK"/>
        </w:rPr>
        <w:t xml:space="preserve"> recommends </w:t>
      </w:r>
      <w:r w:rsidR="00512723">
        <w:rPr>
          <w:rFonts w:eastAsia="PMingLiU"/>
          <w:sz w:val="28"/>
          <w:szCs w:val="28"/>
          <w:lang w:eastAsia="zh-HK"/>
        </w:rPr>
        <w:t>the plaintiff seeing trained</w:t>
      </w:r>
      <w:r w:rsidR="00833E52">
        <w:rPr>
          <w:rFonts w:eastAsia="PMingLiU"/>
          <w:sz w:val="28"/>
          <w:szCs w:val="28"/>
          <w:lang w:eastAsia="zh-HK"/>
        </w:rPr>
        <w:t xml:space="preserve"> clinical psychologist and receiving psychological treatments. Such treatmen</w:t>
      </w:r>
      <w:r w:rsidR="003A6CCE">
        <w:rPr>
          <w:rFonts w:eastAsia="PMingLiU"/>
          <w:sz w:val="28"/>
          <w:szCs w:val="28"/>
          <w:lang w:eastAsia="zh-HK"/>
        </w:rPr>
        <w:t>ts are effective treatment of choice for PTSD.</w:t>
      </w:r>
      <w:r w:rsidR="00833E52">
        <w:rPr>
          <w:rFonts w:eastAsia="PMingLiU"/>
          <w:sz w:val="28"/>
          <w:szCs w:val="28"/>
          <w:lang w:eastAsia="zh-HK"/>
        </w:rPr>
        <w:t xml:space="preserve"> The costs of s</w:t>
      </w:r>
      <w:r w:rsidR="003A6CCE">
        <w:rPr>
          <w:rFonts w:eastAsia="PMingLiU"/>
          <w:sz w:val="28"/>
          <w:szCs w:val="28"/>
          <w:lang w:eastAsia="zh-HK"/>
        </w:rPr>
        <w:t>uch treatment in private sector, according to his estimate, will be around $20,000.</w:t>
      </w:r>
    </w:p>
    <w:p w:rsidR="009464A5" w:rsidRDefault="009464A5" w:rsidP="009464A5">
      <w:pPr>
        <w:widowControl/>
        <w:tabs>
          <w:tab w:val="left" w:pos="1418"/>
        </w:tabs>
        <w:spacing w:after="200" w:line="360" w:lineRule="auto"/>
        <w:rPr>
          <w:rFonts w:eastAsia="PMingLiU"/>
          <w:sz w:val="28"/>
          <w:szCs w:val="28"/>
          <w:lang w:eastAsia="zh-HK"/>
        </w:rPr>
      </w:pPr>
    </w:p>
    <w:p w:rsidR="00833E52" w:rsidRDefault="00512723" w:rsidP="00833E5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Dr Chiu thought that there is a high chance that the plaintiff will have to live with residual symptoms of PTSD. </w:t>
      </w:r>
      <w:r w:rsidR="00763FE5">
        <w:rPr>
          <w:rFonts w:eastAsia="PMingLiU"/>
          <w:sz w:val="28"/>
          <w:szCs w:val="28"/>
          <w:lang w:eastAsia="zh-HK"/>
        </w:rPr>
        <w:t>O</w:t>
      </w:r>
      <w:r>
        <w:rPr>
          <w:rFonts w:eastAsia="PMingLiU"/>
          <w:sz w:val="28"/>
          <w:szCs w:val="28"/>
          <w:lang w:eastAsia="zh-HK"/>
        </w:rPr>
        <w:t>ne major maintaining factors of PTSD</w:t>
      </w:r>
      <w:r w:rsidR="00BA0A34">
        <w:rPr>
          <w:rFonts w:eastAsia="PMingLiU"/>
          <w:sz w:val="28"/>
          <w:szCs w:val="28"/>
          <w:lang w:eastAsia="zh-HK"/>
        </w:rPr>
        <w:t>, said Dr Chiu,</w:t>
      </w:r>
      <w:r>
        <w:rPr>
          <w:rFonts w:eastAsia="PMingLiU"/>
          <w:sz w:val="28"/>
          <w:szCs w:val="28"/>
          <w:lang w:eastAsia="zh-HK"/>
        </w:rPr>
        <w:t xml:space="preserve"> is this on-going litigation. Ending the current litigation early</w:t>
      </w:r>
      <w:r w:rsidR="00297E0A">
        <w:rPr>
          <w:rFonts w:eastAsia="PMingLiU"/>
          <w:sz w:val="28"/>
          <w:szCs w:val="28"/>
          <w:lang w:eastAsia="zh-HK"/>
        </w:rPr>
        <w:t>, he opined,</w:t>
      </w:r>
      <w:r>
        <w:rPr>
          <w:rFonts w:eastAsia="PMingLiU"/>
          <w:sz w:val="28"/>
          <w:szCs w:val="28"/>
          <w:lang w:eastAsia="zh-HK"/>
        </w:rPr>
        <w:t xml:space="preserve"> definitely helps to speed up</w:t>
      </w:r>
      <w:r w:rsidR="00BA0A34">
        <w:rPr>
          <w:rFonts w:eastAsia="PMingLiU"/>
          <w:sz w:val="28"/>
          <w:szCs w:val="28"/>
          <w:lang w:eastAsia="zh-HK"/>
        </w:rPr>
        <w:t xml:space="preserve"> plaintiff’s</w:t>
      </w:r>
      <w:r>
        <w:rPr>
          <w:rFonts w:eastAsia="PMingLiU"/>
          <w:sz w:val="28"/>
          <w:szCs w:val="28"/>
          <w:lang w:eastAsia="zh-HK"/>
        </w:rPr>
        <w:t xml:space="preserve"> recovery.</w:t>
      </w:r>
    </w:p>
    <w:p w:rsidR="00297E0A" w:rsidRDefault="00297E0A" w:rsidP="00297E0A">
      <w:pPr>
        <w:widowControl/>
        <w:tabs>
          <w:tab w:val="left" w:pos="1418"/>
        </w:tabs>
        <w:spacing w:after="200" w:line="360" w:lineRule="auto"/>
        <w:rPr>
          <w:rFonts w:eastAsia="PMingLiU"/>
          <w:sz w:val="28"/>
          <w:szCs w:val="28"/>
          <w:lang w:eastAsia="zh-HK"/>
        </w:rPr>
      </w:pPr>
    </w:p>
    <w:p w:rsidR="00E41E62" w:rsidRDefault="00763FE5" w:rsidP="00E41E62">
      <w:pPr>
        <w:widowControl/>
        <w:numPr>
          <w:ilvl w:val="0"/>
          <w:numId w:val="26"/>
        </w:numPr>
        <w:tabs>
          <w:tab w:val="left" w:pos="1418"/>
        </w:tabs>
        <w:spacing w:after="200" w:line="360" w:lineRule="auto"/>
        <w:ind w:left="0" w:firstLine="0"/>
        <w:rPr>
          <w:rFonts w:eastAsia="PMingLiU"/>
          <w:bCs/>
          <w:sz w:val="28"/>
          <w:szCs w:val="28"/>
          <w:lang w:eastAsia="zh-HK"/>
        </w:rPr>
      </w:pPr>
      <w:r>
        <w:rPr>
          <w:rFonts w:eastAsia="PMingLiU"/>
          <w:bCs/>
          <w:sz w:val="28"/>
          <w:szCs w:val="28"/>
          <w:lang w:eastAsia="zh-HK"/>
        </w:rPr>
        <w:t xml:space="preserve">Finally, Dr Chiu assessed </w:t>
      </w:r>
      <w:r w:rsidR="00512723">
        <w:rPr>
          <w:rFonts w:eastAsia="PMingLiU"/>
          <w:bCs/>
          <w:sz w:val="28"/>
          <w:szCs w:val="28"/>
          <w:lang w:eastAsia="zh-HK"/>
        </w:rPr>
        <w:t>p</w:t>
      </w:r>
      <w:r w:rsidR="00E41E62" w:rsidRPr="0039732F">
        <w:rPr>
          <w:rFonts w:eastAsia="PMingLiU"/>
          <w:bCs/>
          <w:sz w:val="28"/>
          <w:szCs w:val="28"/>
          <w:lang w:eastAsia="zh-HK"/>
        </w:rPr>
        <w:t>laintiff’</w:t>
      </w:r>
      <w:r w:rsidR="00512723">
        <w:rPr>
          <w:rFonts w:eastAsia="PMingLiU"/>
          <w:bCs/>
          <w:sz w:val="28"/>
          <w:szCs w:val="28"/>
          <w:lang w:eastAsia="zh-HK"/>
        </w:rPr>
        <w:t>s p</w:t>
      </w:r>
      <w:r w:rsidR="00E41E62" w:rsidRPr="0039732F">
        <w:rPr>
          <w:rFonts w:eastAsia="PMingLiU"/>
          <w:bCs/>
          <w:sz w:val="28"/>
          <w:szCs w:val="28"/>
          <w:lang w:eastAsia="zh-HK"/>
        </w:rPr>
        <w:t xml:space="preserve">ermanent </w:t>
      </w:r>
      <w:r w:rsidR="00512723">
        <w:rPr>
          <w:rFonts w:eastAsia="PMingLiU"/>
          <w:bCs/>
          <w:sz w:val="28"/>
          <w:szCs w:val="28"/>
          <w:lang w:eastAsia="zh-HK"/>
        </w:rPr>
        <w:t xml:space="preserve">impairment of whole person </w:t>
      </w:r>
      <w:r>
        <w:rPr>
          <w:rFonts w:eastAsia="PMingLiU"/>
          <w:bCs/>
          <w:sz w:val="28"/>
          <w:szCs w:val="28"/>
          <w:lang w:eastAsia="zh-HK"/>
        </w:rPr>
        <w:t>at 10%</w:t>
      </w:r>
      <w:r w:rsidR="00512723">
        <w:rPr>
          <w:rFonts w:eastAsia="PMingLiU"/>
          <w:bCs/>
          <w:sz w:val="28"/>
          <w:szCs w:val="28"/>
          <w:lang w:eastAsia="zh-HK"/>
        </w:rPr>
        <w:t>.</w:t>
      </w:r>
    </w:p>
    <w:p w:rsidR="00AF6F9D" w:rsidRDefault="00AF6F9D" w:rsidP="00AF6F9D">
      <w:pPr>
        <w:pStyle w:val="ListParagraph"/>
        <w:rPr>
          <w:rFonts w:eastAsia="PMingLiU"/>
          <w:sz w:val="28"/>
          <w:szCs w:val="28"/>
          <w:lang w:eastAsia="zh-HK"/>
        </w:rPr>
      </w:pPr>
    </w:p>
    <w:p w:rsidR="00051114" w:rsidRPr="00AF6F9D" w:rsidRDefault="00AF6F9D" w:rsidP="00AF6F9D">
      <w:pPr>
        <w:widowControl/>
        <w:tabs>
          <w:tab w:val="left" w:pos="1418"/>
        </w:tabs>
        <w:spacing w:after="200" w:line="360" w:lineRule="auto"/>
        <w:rPr>
          <w:rFonts w:eastAsia="PMingLiU"/>
          <w:i/>
          <w:sz w:val="28"/>
          <w:szCs w:val="28"/>
          <w:lang w:eastAsia="zh-HK"/>
        </w:rPr>
      </w:pPr>
      <w:r w:rsidRPr="00AF6F9D">
        <w:rPr>
          <w:rFonts w:eastAsia="PMingLiU"/>
          <w:i/>
          <w:sz w:val="28"/>
          <w:szCs w:val="28"/>
          <w:lang w:eastAsia="zh-HK"/>
        </w:rPr>
        <w:t>Discussion</w:t>
      </w:r>
    </w:p>
    <w:p w:rsidR="00051114" w:rsidRPr="00AF6F9D" w:rsidRDefault="00AF6F9D" w:rsidP="00AF6F9D">
      <w:pPr>
        <w:widowControl/>
        <w:tabs>
          <w:tab w:val="left" w:pos="1418"/>
        </w:tabs>
        <w:spacing w:after="200" w:line="360" w:lineRule="auto"/>
        <w:rPr>
          <w:rFonts w:eastAsia="PMingLiU"/>
          <w:i/>
          <w:sz w:val="28"/>
          <w:szCs w:val="28"/>
          <w:lang w:eastAsia="zh-HK"/>
        </w:rPr>
      </w:pPr>
      <w:r w:rsidRPr="00AF6F9D">
        <w:rPr>
          <w:rFonts w:eastAsia="PMingLiU"/>
          <w:i/>
          <w:sz w:val="28"/>
          <w:szCs w:val="28"/>
          <w:lang w:eastAsia="zh-HK"/>
        </w:rPr>
        <w:t>Assessment of evidence</w:t>
      </w:r>
    </w:p>
    <w:p w:rsidR="000E1392" w:rsidRPr="000E1392" w:rsidRDefault="008D1152" w:rsidP="000E1392">
      <w:pPr>
        <w:widowControl/>
        <w:tabs>
          <w:tab w:val="left" w:pos="1418"/>
        </w:tabs>
        <w:spacing w:after="200" w:line="360" w:lineRule="auto"/>
        <w:rPr>
          <w:rFonts w:eastAsia="PMingLiU"/>
          <w:i/>
          <w:sz w:val="28"/>
          <w:szCs w:val="28"/>
          <w:lang w:eastAsia="zh-HK"/>
        </w:rPr>
      </w:pPr>
      <w:r>
        <w:rPr>
          <w:rFonts w:eastAsia="PMingLiU"/>
          <w:i/>
          <w:sz w:val="28"/>
          <w:szCs w:val="28"/>
          <w:lang w:eastAsia="zh-HK"/>
        </w:rPr>
        <w:t>T</w:t>
      </w:r>
      <w:r w:rsidR="000E1392" w:rsidRPr="000E1392">
        <w:rPr>
          <w:rFonts w:eastAsia="PMingLiU"/>
          <w:i/>
          <w:sz w:val="28"/>
          <w:szCs w:val="28"/>
          <w:lang w:eastAsia="zh-HK"/>
        </w:rPr>
        <w:t>he Assault</w:t>
      </w:r>
    </w:p>
    <w:p w:rsidR="000C5A39" w:rsidRDefault="00CA6521" w:rsidP="00CA6521">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Notwithstanding </w:t>
      </w:r>
      <w:r w:rsidR="009464A5">
        <w:rPr>
          <w:rFonts w:eastAsia="PMingLiU" w:hint="eastAsia"/>
          <w:sz w:val="28"/>
          <w:szCs w:val="28"/>
          <w:lang w:eastAsia="zh-HK"/>
        </w:rPr>
        <w:t>the</w:t>
      </w:r>
      <w:r>
        <w:rPr>
          <w:rFonts w:eastAsia="PMingLiU"/>
          <w:sz w:val="28"/>
          <w:szCs w:val="28"/>
          <w:lang w:eastAsia="zh-HK"/>
        </w:rPr>
        <w:t xml:space="preserve"> A&amp;E</w:t>
      </w:r>
      <w:r w:rsidR="009464A5">
        <w:rPr>
          <w:rFonts w:eastAsia="PMingLiU" w:hint="eastAsia"/>
          <w:sz w:val="28"/>
          <w:szCs w:val="28"/>
          <w:lang w:eastAsia="zh-HK"/>
        </w:rPr>
        <w:t xml:space="preserve"> Exam Results</w:t>
      </w:r>
      <w:r>
        <w:rPr>
          <w:rStyle w:val="FootnoteReference"/>
          <w:rFonts w:eastAsia="PMingLiU"/>
          <w:sz w:val="28"/>
          <w:szCs w:val="28"/>
          <w:lang w:eastAsia="zh-HK"/>
        </w:rPr>
        <w:footnoteReference w:id="5"/>
      </w:r>
      <w:r>
        <w:rPr>
          <w:rFonts w:eastAsia="PMingLiU"/>
          <w:sz w:val="28"/>
          <w:szCs w:val="28"/>
          <w:lang w:eastAsia="zh-HK"/>
        </w:rPr>
        <w:t>,</w:t>
      </w:r>
      <w:r w:rsidR="000C5A39">
        <w:rPr>
          <w:rFonts w:eastAsia="PMingLiU"/>
          <w:sz w:val="28"/>
          <w:szCs w:val="28"/>
          <w:lang w:eastAsia="zh-HK"/>
        </w:rPr>
        <w:t xml:space="preserve"> I accept plaintiff’s account </w:t>
      </w:r>
      <w:r w:rsidR="00A03043">
        <w:rPr>
          <w:rFonts w:eastAsia="PMingLiU"/>
          <w:sz w:val="28"/>
          <w:szCs w:val="28"/>
          <w:lang w:eastAsia="zh-HK"/>
        </w:rPr>
        <w:t xml:space="preserve">of </w:t>
      </w:r>
      <w:r w:rsidR="000C5A39">
        <w:rPr>
          <w:rFonts w:eastAsia="PMingLiU"/>
          <w:sz w:val="28"/>
          <w:szCs w:val="28"/>
          <w:lang w:eastAsia="zh-HK"/>
        </w:rPr>
        <w:t>the Assault</w:t>
      </w:r>
      <w:r w:rsidR="00A03043">
        <w:rPr>
          <w:rFonts w:eastAsia="PMingLiU"/>
          <w:sz w:val="28"/>
          <w:szCs w:val="28"/>
          <w:lang w:eastAsia="zh-HK"/>
        </w:rPr>
        <w:t>.</w:t>
      </w:r>
      <w:r>
        <w:rPr>
          <w:rFonts w:eastAsia="PMingLiU"/>
          <w:sz w:val="28"/>
          <w:szCs w:val="28"/>
          <w:lang w:eastAsia="zh-HK"/>
        </w:rPr>
        <w:t xml:space="preserve"> I</w:t>
      </w:r>
      <w:r w:rsidRPr="009637A7">
        <w:rPr>
          <w:rFonts w:eastAsia="PMingLiU"/>
          <w:sz w:val="28"/>
          <w:szCs w:val="28"/>
          <w:lang w:eastAsia="zh-HK"/>
        </w:rPr>
        <w:t>n transcripts</w:t>
      </w:r>
      <w:r>
        <w:rPr>
          <w:rFonts w:eastAsia="PMingLiU"/>
          <w:sz w:val="28"/>
          <w:szCs w:val="28"/>
          <w:lang w:eastAsia="zh-HK"/>
        </w:rPr>
        <w:t xml:space="preserve"> of the Criminal Case</w:t>
      </w:r>
      <w:r w:rsidRPr="009637A7">
        <w:rPr>
          <w:rFonts w:eastAsia="PMingLiU"/>
          <w:sz w:val="28"/>
          <w:szCs w:val="28"/>
          <w:lang w:eastAsia="zh-HK"/>
        </w:rPr>
        <w:t xml:space="preserve">, </w:t>
      </w:r>
      <w:r>
        <w:rPr>
          <w:rFonts w:eastAsia="PMingLiU"/>
          <w:sz w:val="28"/>
          <w:szCs w:val="28"/>
          <w:lang w:eastAsia="zh-HK"/>
        </w:rPr>
        <w:t xml:space="preserve">the </w:t>
      </w:r>
      <w:r w:rsidRPr="009637A7">
        <w:rPr>
          <w:rFonts w:eastAsia="PMingLiU"/>
          <w:sz w:val="28"/>
          <w:szCs w:val="28"/>
          <w:lang w:eastAsia="zh-HK"/>
        </w:rPr>
        <w:t xml:space="preserve">defendant </w:t>
      </w:r>
      <w:r>
        <w:rPr>
          <w:rFonts w:eastAsia="PMingLiU"/>
          <w:sz w:val="28"/>
          <w:szCs w:val="28"/>
          <w:lang w:eastAsia="zh-HK"/>
        </w:rPr>
        <w:t xml:space="preserve">had </w:t>
      </w:r>
      <w:r w:rsidRPr="009637A7">
        <w:rPr>
          <w:rFonts w:eastAsia="PMingLiU"/>
          <w:sz w:val="28"/>
          <w:szCs w:val="28"/>
          <w:lang w:eastAsia="zh-HK"/>
        </w:rPr>
        <w:t>admit</w:t>
      </w:r>
      <w:r>
        <w:rPr>
          <w:rFonts w:eastAsia="PMingLiU"/>
          <w:sz w:val="28"/>
          <w:szCs w:val="28"/>
          <w:lang w:eastAsia="zh-HK"/>
        </w:rPr>
        <w:t>ted</w:t>
      </w:r>
      <w:r w:rsidRPr="009637A7">
        <w:rPr>
          <w:rFonts w:eastAsia="PMingLiU"/>
          <w:sz w:val="28"/>
          <w:szCs w:val="28"/>
          <w:lang w:eastAsia="zh-HK"/>
        </w:rPr>
        <w:t xml:space="preserve"> slapping plaintiff’s face twice, punching her head thrice and dragging her out of the Shop</w:t>
      </w:r>
      <w:r w:rsidRPr="00496645">
        <w:rPr>
          <w:rFonts w:eastAsia="PMingLiU"/>
          <w:sz w:val="28"/>
          <w:szCs w:val="28"/>
          <w:lang w:eastAsia="zh-HK"/>
        </w:rPr>
        <w:t xml:space="preserve"> in amended brief facts.</w:t>
      </w:r>
    </w:p>
    <w:p w:rsidR="00CA6521" w:rsidRDefault="00CA6521" w:rsidP="00CA6521">
      <w:pPr>
        <w:widowControl/>
        <w:tabs>
          <w:tab w:val="left" w:pos="1418"/>
        </w:tabs>
        <w:spacing w:after="200" w:line="360" w:lineRule="auto"/>
        <w:rPr>
          <w:rFonts w:eastAsia="PMingLiU"/>
          <w:sz w:val="28"/>
          <w:szCs w:val="28"/>
          <w:lang w:eastAsia="zh-HK"/>
        </w:rPr>
      </w:pPr>
    </w:p>
    <w:p w:rsidR="005A7DFB" w:rsidRPr="00CA6521" w:rsidRDefault="00CA6521" w:rsidP="00CA6521">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On defendant’s alleged hugging of plaintiff from behind, </w:t>
      </w:r>
      <w:r w:rsidR="000C5A39" w:rsidRPr="00CA6521">
        <w:rPr>
          <w:rFonts w:eastAsia="PMingLiU"/>
          <w:sz w:val="28"/>
          <w:szCs w:val="28"/>
          <w:lang w:eastAsia="zh-HK"/>
        </w:rPr>
        <w:t xml:space="preserve">I </w:t>
      </w:r>
      <w:r>
        <w:rPr>
          <w:rFonts w:eastAsia="PMingLiU"/>
          <w:sz w:val="28"/>
          <w:szCs w:val="28"/>
          <w:lang w:eastAsia="zh-HK"/>
        </w:rPr>
        <w:t>do</w:t>
      </w:r>
      <w:r w:rsidR="000C5A39" w:rsidRPr="00CA6521">
        <w:rPr>
          <w:rFonts w:eastAsia="PMingLiU"/>
          <w:sz w:val="28"/>
          <w:szCs w:val="28"/>
          <w:lang w:eastAsia="zh-HK"/>
        </w:rPr>
        <w:t xml:space="preserve"> take note that plaintiff made no reference to </w:t>
      </w:r>
      <w:r>
        <w:rPr>
          <w:rFonts w:eastAsia="PMingLiU"/>
          <w:sz w:val="28"/>
          <w:szCs w:val="28"/>
          <w:lang w:eastAsia="zh-HK"/>
        </w:rPr>
        <w:t xml:space="preserve">that </w:t>
      </w:r>
      <w:r w:rsidR="000C5A39" w:rsidRPr="00CA6521">
        <w:rPr>
          <w:rFonts w:eastAsia="PMingLiU"/>
          <w:sz w:val="28"/>
          <w:szCs w:val="28"/>
          <w:lang w:eastAsia="zh-HK"/>
        </w:rPr>
        <w:t>in her pol</w:t>
      </w:r>
      <w:r w:rsidR="004E6579" w:rsidRPr="00CA6521">
        <w:rPr>
          <w:rFonts w:eastAsia="PMingLiU"/>
          <w:sz w:val="28"/>
          <w:szCs w:val="28"/>
          <w:lang w:eastAsia="zh-HK"/>
        </w:rPr>
        <w:t>ice statement dated 18 Jan 2016 (neither did</w:t>
      </w:r>
      <w:r w:rsidR="000C5A39" w:rsidRPr="00CA6521">
        <w:rPr>
          <w:rFonts w:eastAsia="PMingLiU"/>
          <w:sz w:val="28"/>
          <w:szCs w:val="28"/>
          <w:lang w:eastAsia="zh-HK"/>
        </w:rPr>
        <w:t xml:space="preserve"> defendant </w:t>
      </w:r>
      <w:r w:rsidR="004E6579" w:rsidRPr="00CA6521">
        <w:rPr>
          <w:rFonts w:eastAsia="PMingLiU"/>
          <w:sz w:val="28"/>
          <w:szCs w:val="28"/>
          <w:lang w:eastAsia="zh-HK"/>
        </w:rPr>
        <w:t xml:space="preserve">so </w:t>
      </w:r>
      <w:r w:rsidR="000C5A39" w:rsidRPr="00CA6521">
        <w:rPr>
          <w:rFonts w:eastAsia="PMingLiU"/>
          <w:sz w:val="28"/>
          <w:szCs w:val="28"/>
          <w:lang w:eastAsia="zh-HK"/>
        </w:rPr>
        <w:t>admit</w:t>
      </w:r>
      <w:r w:rsidR="004E6579" w:rsidRPr="00CA6521">
        <w:rPr>
          <w:rFonts w:eastAsia="PMingLiU"/>
          <w:sz w:val="28"/>
          <w:szCs w:val="28"/>
          <w:lang w:eastAsia="zh-HK"/>
        </w:rPr>
        <w:t xml:space="preserve"> in amended brief facts of</w:t>
      </w:r>
      <w:r w:rsidR="000C5A39" w:rsidRPr="00CA6521">
        <w:rPr>
          <w:rFonts w:eastAsia="PMingLiU"/>
          <w:sz w:val="28"/>
          <w:szCs w:val="28"/>
          <w:lang w:eastAsia="zh-HK"/>
        </w:rPr>
        <w:t xml:space="preserve"> the Criminal Case</w:t>
      </w:r>
      <w:r w:rsidR="004E6579" w:rsidRPr="00CA6521">
        <w:rPr>
          <w:rFonts w:eastAsia="PMingLiU"/>
          <w:sz w:val="28"/>
          <w:szCs w:val="28"/>
          <w:lang w:eastAsia="zh-HK"/>
        </w:rPr>
        <w:t>)</w:t>
      </w:r>
      <w:r w:rsidR="000C5A39" w:rsidRPr="00CA6521">
        <w:rPr>
          <w:rFonts w:eastAsia="PMingLiU"/>
          <w:sz w:val="28"/>
          <w:szCs w:val="28"/>
          <w:lang w:eastAsia="zh-HK"/>
        </w:rPr>
        <w:t>.</w:t>
      </w:r>
      <w:r>
        <w:rPr>
          <w:rFonts w:eastAsia="PMingLiU"/>
          <w:sz w:val="28"/>
          <w:szCs w:val="28"/>
          <w:lang w:eastAsia="zh-HK"/>
        </w:rPr>
        <w:t xml:space="preserve"> </w:t>
      </w:r>
      <w:r w:rsidRPr="00CA6521">
        <w:rPr>
          <w:rFonts w:eastAsia="PMingLiU"/>
          <w:sz w:val="28"/>
          <w:szCs w:val="28"/>
          <w:lang w:eastAsia="zh-HK"/>
        </w:rPr>
        <w:t>But</w:t>
      </w:r>
      <w:r w:rsidR="00875231" w:rsidRPr="00CA6521">
        <w:rPr>
          <w:rFonts w:eastAsia="PMingLiU"/>
          <w:sz w:val="28"/>
          <w:szCs w:val="28"/>
          <w:lang w:eastAsia="zh-HK"/>
        </w:rPr>
        <w:t xml:space="preserve">, </w:t>
      </w:r>
      <w:r w:rsidRPr="00CA6521">
        <w:rPr>
          <w:rFonts w:eastAsia="PMingLiU"/>
          <w:sz w:val="28"/>
          <w:szCs w:val="28"/>
          <w:lang w:eastAsia="zh-HK"/>
        </w:rPr>
        <w:t>b</w:t>
      </w:r>
      <w:r w:rsidR="00496645" w:rsidRPr="00CA6521">
        <w:rPr>
          <w:rFonts w:eastAsia="PMingLiU"/>
          <w:sz w:val="28"/>
          <w:szCs w:val="28"/>
          <w:lang w:eastAsia="zh-HK"/>
        </w:rPr>
        <w:t>y</w:t>
      </w:r>
      <w:r w:rsidR="00A03043" w:rsidRPr="00CA6521">
        <w:rPr>
          <w:rFonts w:eastAsia="PMingLiU"/>
          <w:sz w:val="28"/>
          <w:szCs w:val="28"/>
          <w:lang w:eastAsia="zh-HK"/>
        </w:rPr>
        <w:t xml:space="preserve"> failing to defend, </w:t>
      </w:r>
      <w:r>
        <w:rPr>
          <w:rFonts w:eastAsia="PMingLiU"/>
          <w:sz w:val="28"/>
          <w:szCs w:val="28"/>
          <w:lang w:eastAsia="zh-HK"/>
        </w:rPr>
        <w:t>t</w:t>
      </w:r>
      <w:r w:rsidR="00496645" w:rsidRPr="00CA6521">
        <w:rPr>
          <w:rFonts w:eastAsia="PMingLiU"/>
          <w:sz w:val="28"/>
          <w:szCs w:val="28"/>
          <w:lang w:eastAsia="zh-HK"/>
        </w:rPr>
        <w:t>he</w:t>
      </w:r>
      <w:r>
        <w:rPr>
          <w:rFonts w:eastAsia="PMingLiU"/>
          <w:sz w:val="28"/>
          <w:szCs w:val="28"/>
          <w:lang w:eastAsia="zh-HK"/>
        </w:rPr>
        <w:t xml:space="preserve"> defendant</w:t>
      </w:r>
      <w:r w:rsidR="00A03043" w:rsidRPr="00CA6521">
        <w:rPr>
          <w:rFonts w:eastAsia="PMingLiU"/>
          <w:sz w:val="28"/>
          <w:szCs w:val="28"/>
          <w:lang w:eastAsia="zh-HK"/>
        </w:rPr>
        <w:t xml:space="preserve"> is</w:t>
      </w:r>
      <w:r w:rsidR="00875231" w:rsidRPr="00CA6521">
        <w:rPr>
          <w:rFonts w:eastAsia="PMingLiU"/>
          <w:sz w:val="28"/>
          <w:szCs w:val="28"/>
          <w:lang w:eastAsia="zh-HK"/>
        </w:rPr>
        <w:t>, I think,</w:t>
      </w:r>
      <w:r w:rsidR="00A03043" w:rsidRPr="00CA6521">
        <w:rPr>
          <w:rFonts w:eastAsia="PMingLiU"/>
          <w:sz w:val="28"/>
          <w:szCs w:val="28"/>
          <w:lang w:eastAsia="zh-HK"/>
        </w:rPr>
        <w:t xml:space="preserve"> deemed to have admitted particulars of the Assault</w:t>
      </w:r>
      <w:r w:rsidR="004642B6">
        <w:rPr>
          <w:rFonts w:eastAsia="PMingLiU" w:hint="eastAsia"/>
          <w:sz w:val="28"/>
          <w:szCs w:val="28"/>
          <w:lang w:eastAsia="zh-HK"/>
        </w:rPr>
        <w:t>,</w:t>
      </w:r>
      <w:r w:rsidR="00A03043" w:rsidRPr="00CA6521">
        <w:rPr>
          <w:rFonts w:eastAsia="PMingLiU"/>
          <w:sz w:val="28"/>
          <w:szCs w:val="28"/>
          <w:lang w:eastAsia="zh-HK"/>
        </w:rPr>
        <w:t xml:space="preserve"> </w:t>
      </w:r>
      <w:r w:rsidR="004642B6">
        <w:rPr>
          <w:rFonts w:eastAsia="PMingLiU"/>
          <w:sz w:val="28"/>
          <w:szCs w:val="28"/>
          <w:lang w:eastAsia="zh-HK"/>
        </w:rPr>
        <w:t>including hugging from behind</w:t>
      </w:r>
      <w:r w:rsidR="004642B6">
        <w:rPr>
          <w:rFonts w:eastAsia="PMingLiU" w:hint="eastAsia"/>
          <w:sz w:val="28"/>
          <w:szCs w:val="28"/>
          <w:lang w:eastAsia="zh-HK"/>
        </w:rPr>
        <w:t>,</w:t>
      </w:r>
      <w:r w:rsidR="00A03043" w:rsidRPr="00CA6521">
        <w:rPr>
          <w:rFonts w:eastAsia="PMingLiU"/>
          <w:sz w:val="28"/>
          <w:szCs w:val="28"/>
          <w:lang w:eastAsia="zh-HK"/>
        </w:rPr>
        <w:t xml:space="preserve"> pleaded in para 3 of statement of claim.</w:t>
      </w:r>
      <w:r>
        <w:rPr>
          <w:rFonts w:eastAsia="PMingLiU"/>
          <w:sz w:val="28"/>
          <w:szCs w:val="28"/>
          <w:lang w:eastAsia="zh-HK"/>
        </w:rPr>
        <w:t xml:space="preserve"> </w:t>
      </w:r>
      <w:r w:rsidR="004642B6">
        <w:rPr>
          <w:rFonts w:eastAsia="PMingLiU" w:hint="eastAsia"/>
          <w:sz w:val="28"/>
          <w:szCs w:val="28"/>
          <w:lang w:eastAsia="zh-HK"/>
        </w:rPr>
        <w:t xml:space="preserve">Also, </w:t>
      </w:r>
      <w:r w:rsidRPr="00CA6521">
        <w:rPr>
          <w:rFonts w:eastAsia="PMingLiU"/>
          <w:sz w:val="28"/>
          <w:szCs w:val="28"/>
          <w:lang w:eastAsia="zh-HK"/>
        </w:rPr>
        <w:t>the same</w:t>
      </w:r>
      <w:r w:rsidR="00176D17" w:rsidRPr="00CA6521">
        <w:rPr>
          <w:rFonts w:eastAsia="PMingLiU"/>
          <w:sz w:val="28"/>
          <w:szCs w:val="28"/>
          <w:lang w:eastAsia="zh-HK"/>
        </w:rPr>
        <w:t xml:space="preserve"> </w:t>
      </w:r>
      <w:r w:rsidR="00875231" w:rsidRPr="00CA6521">
        <w:rPr>
          <w:rFonts w:eastAsia="PMingLiU"/>
          <w:sz w:val="28"/>
          <w:szCs w:val="28"/>
          <w:lang w:eastAsia="zh-HK"/>
        </w:rPr>
        <w:t>can</w:t>
      </w:r>
      <w:r w:rsidR="004642B6">
        <w:rPr>
          <w:rFonts w:eastAsia="PMingLiU" w:hint="eastAsia"/>
          <w:sz w:val="28"/>
          <w:szCs w:val="28"/>
          <w:lang w:eastAsia="zh-HK"/>
        </w:rPr>
        <w:t xml:space="preserve"> </w:t>
      </w:r>
      <w:r w:rsidR="00875231" w:rsidRPr="00CA6521">
        <w:rPr>
          <w:rFonts w:eastAsia="PMingLiU"/>
          <w:sz w:val="28"/>
          <w:szCs w:val="28"/>
          <w:lang w:eastAsia="zh-HK"/>
        </w:rPr>
        <w:t>be found in statement dated 1 Feb 2016 by PC11466, who had viewed CCTV footage of the Shop</w:t>
      </w:r>
      <w:r w:rsidR="00875231">
        <w:rPr>
          <w:rStyle w:val="FootnoteReference"/>
          <w:rFonts w:eastAsia="PMingLiU"/>
          <w:sz w:val="28"/>
          <w:szCs w:val="28"/>
          <w:lang w:eastAsia="zh-HK"/>
        </w:rPr>
        <w:footnoteReference w:id="6"/>
      </w:r>
      <w:r w:rsidR="00875231" w:rsidRPr="00CA6521">
        <w:rPr>
          <w:rFonts w:eastAsia="PMingLiU"/>
          <w:sz w:val="28"/>
          <w:szCs w:val="28"/>
          <w:lang w:eastAsia="zh-HK"/>
        </w:rPr>
        <w:t xml:space="preserve"> capturing “swinging around”</w:t>
      </w:r>
      <w:r w:rsidR="00875231">
        <w:rPr>
          <w:rStyle w:val="FootnoteReference"/>
          <w:rFonts w:eastAsia="PMingLiU"/>
          <w:sz w:val="28"/>
          <w:szCs w:val="28"/>
          <w:lang w:eastAsia="zh-HK"/>
        </w:rPr>
        <w:footnoteReference w:id="7"/>
      </w:r>
      <w:r w:rsidR="00875231" w:rsidRPr="00CA6521">
        <w:rPr>
          <w:rFonts w:eastAsia="PMingLiU"/>
          <w:sz w:val="28"/>
          <w:szCs w:val="28"/>
          <w:lang w:eastAsia="zh-HK"/>
        </w:rPr>
        <w:t xml:space="preserve"> of plaintiff by defendant “holding her from behind”</w:t>
      </w:r>
      <w:r w:rsidR="00875231">
        <w:rPr>
          <w:rStyle w:val="FootnoteReference"/>
          <w:rFonts w:eastAsia="PMingLiU"/>
          <w:sz w:val="28"/>
          <w:szCs w:val="28"/>
          <w:lang w:eastAsia="zh-HK"/>
        </w:rPr>
        <w:footnoteReference w:id="8"/>
      </w:r>
      <w:r w:rsidR="00875231" w:rsidRPr="00CA6521">
        <w:rPr>
          <w:rFonts w:eastAsia="PMingLiU"/>
          <w:sz w:val="28"/>
          <w:szCs w:val="28"/>
          <w:lang w:eastAsia="zh-HK"/>
        </w:rPr>
        <w:t>.</w:t>
      </w:r>
    </w:p>
    <w:p w:rsidR="00875231" w:rsidRDefault="00875231" w:rsidP="00875231">
      <w:pPr>
        <w:pStyle w:val="ListParagraph"/>
        <w:rPr>
          <w:rFonts w:eastAsia="PMingLiU"/>
          <w:sz w:val="28"/>
          <w:szCs w:val="28"/>
          <w:lang w:eastAsia="zh-HK"/>
        </w:rPr>
      </w:pPr>
    </w:p>
    <w:p w:rsidR="00875231" w:rsidRDefault="004642B6" w:rsidP="000E1392">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However</w:t>
      </w:r>
      <w:r w:rsidR="008D1152">
        <w:rPr>
          <w:rFonts w:eastAsia="PMingLiU"/>
          <w:sz w:val="28"/>
          <w:szCs w:val="28"/>
          <w:lang w:eastAsia="zh-HK"/>
        </w:rPr>
        <w:t xml:space="preserve">, I find </w:t>
      </w:r>
      <w:r w:rsidR="00CA6521" w:rsidRPr="00CA6521">
        <w:rPr>
          <w:rFonts w:eastAsia="PMingLiU"/>
          <w:sz w:val="28"/>
          <w:szCs w:val="28"/>
          <w:lang w:eastAsia="zh-HK"/>
        </w:rPr>
        <w:t>such hugging from behind</w:t>
      </w:r>
      <w:r w:rsidR="00474EDB">
        <w:rPr>
          <w:rFonts w:eastAsia="PMingLiU"/>
          <w:sz w:val="28"/>
          <w:szCs w:val="28"/>
          <w:lang w:eastAsia="zh-HK"/>
        </w:rPr>
        <w:t xml:space="preserve"> was carried out at plaintiff’s </w:t>
      </w:r>
      <w:r w:rsidR="00474EDB" w:rsidRPr="004642B6">
        <w:rPr>
          <w:rFonts w:eastAsia="PMingLiU"/>
          <w:sz w:val="28"/>
          <w:szCs w:val="28"/>
          <w:lang w:eastAsia="zh-HK"/>
        </w:rPr>
        <w:t>waist</w:t>
      </w:r>
      <w:r w:rsidR="00474EDB" w:rsidRPr="00496645">
        <w:rPr>
          <w:rStyle w:val="FootnoteReference"/>
          <w:rFonts w:eastAsia="PMingLiU"/>
          <w:sz w:val="28"/>
          <w:szCs w:val="28"/>
          <w:lang w:eastAsia="zh-HK"/>
        </w:rPr>
        <w:footnoteReference w:id="9"/>
      </w:r>
      <w:r w:rsidR="00474EDB">
        <w:rPr>
          <w:rFonts w:eastAsia="PMingLiU"/>
          <w:sz w:val="28"/>
          <w:szCs w:val="28"/>
          <w:lang w:eastAsia="zh-HK"/>
        </w:rPr>
        <w:t xml:space="preserve"> </w:t>
      </w:r>
      <w:r w:rsidR="008D1152">
        <w:rPr>
          <w:rFonts w:eastAsia="PMingLiU"/>
          <w:sz w:val="28"/>
          <w:szCs w:val="28"/>
          <w:lang w:eastAsia="zh-HK"/>
        </w:rPr>
        <w:t>(</w:t>
      </w:r>
      <w:r w:rsidR="00474EDB">
        <w:rPr>
          <w:rFonts w:eastAsia="PMingLiU"/>
          <w:sz w:val="28"/>
          <w:szCs w:val="28"/>
          <w:lang w:eastAsia="zh-HK"/>
        </w:rPr>
        <w:t>and not</w:t>
      </w:r>
      <w:r w:rsidR="008D1152">
        <w:rPr>
          <w:rFonts w:eastAsia="PMingLiU"/>
          <w:sz w:val="28"/>
          <w:szCs w:val="28"/>
          <w:lang w:eastAsia="zh-HK"/>
        </w:rPr>
        <w:t xml:space="preserve"> on</w:t>
      </w:r>
      <w:r w:rsidR="00474EDB">
        <w:rPr>
          <w:rFonts w:eastAsia="PMingLiU"/>
          <w:sz w:val="28"/>
          <w:szCs w:val="28"/>
          <w:lang w:eastAsia="zh-HK"/>
        </w:rPr>
        <w:t xml:space="preserve"> </w:t>
      </w:r>
      <w:r>
        <w:rPr>
          <w:rFonts w:eastAsia="PMingLiU" w:hint="eastAsia"/>
          <w:sz w:val="28"/>
          <w:szCs w:val="28"/>
          <w:lang w:eastAsia="zh-HK"/>
        </w:rPr>
        <w:t xml:space="preserve">other </w:t>
      </w:r>
      <w:r w:rsidR="00474EDB">
        <w:rPr>
          <w:rFonts w:eastAsia="PMingLiU"/>
          <w:sz w:val="28"/>
          <w:szCs w:val="28"/>
          <w:lang w:eastAsia="zh-HK"/>
        </w:rPr>
        <w:t>sensitive</w:t>
      </w:r>
      <w:r w:rsidR="008D1152">
        <w:rPr>
          <w:rFonts w:eastAsia="PMingLiU"/>
          <w:sz w:val="28"/>
          <w:szCs w:val="28"/>
          <w:lang w:eastAsia="zh-HK"/>
        </w:rPr>
        <w:t xml:space="preserve"> or intimate</w:t>
      </w:r>
      <w:r w:rsidR="00474EDB">
        <w:rPr>
          <w:rFonts w:eastAsia="PMingLiU"/>
          <w:sz w:val="28"/>
          <w:szCs w:val="28"/>
          <w:lang w:eastAsia="zh-HK"/>
        </w:rPr>
        <w:t xml:space="preserve"> parts of her body</w:t>
      </w:r>
      <w:r w:rsidR="008D1152">
        <w:rPr>
          <w:rFonts w:eastAsia="PMingLiU"/>
          <w:sz w:val="28"/>
          <w:szCs w:val="28"/>
          <w:lang w:eastAsia="zh-HK"/>
        </w:rPr>
        <w:t>) and thus, in terms of criminal law,</w:t>
      </w:r>
      <w:r w:rsidR="00474EDB">
        <w:rPr>
          <w:rFonts w:eastAsia="PMingLiU"/>
          <w:sz w:val="28"/>
          <w:szCs w:val="28"/>
          <w:lang w:eastAsia="zh-HK"/>
        </w:rPr>
        <w:t xml:space="preserve"> </w:t>
      </w:r>
      <w:r w:rsidR="004E6579" w:rsidRPr="004E6579">
        <w:rPr>
          <w:rFonts w:eastAsia="PMingLiU"/>
          <w:sz w:val="28"/>
          <w:szCs w:val="28"/>
          <w:u w:val="single"/>
          <w:lang w:eastAsia="zh-HK"/>
        </w:rPr>
        <w:t>not</w:t>
      </w:r>
      <w:r w:rsidR="004E6579">
        <w:rPr>
          <w:rFonts w:eastAsia="PMingLiU"/>
          <w:sz w:val="28"/>
          <w:szCs w:val="28"/>
          <w:lang w:eastAsia="zh-HK"/>
        </w:rPr>
        <w:t xml:space="preserve"> </w:t>
      </w:r>
      <w:r w:rsidR="00474EDB">
        <w:rPr>
          <w:rFonts w:eastAsia="PMingLiU"/>
          <w:sz w:val="28"/>
          <w:szCs w:val="28"/>
          <w:lang w:eastAsia="zh-HK"/>
        </w:rPr>
        <w:t>an “indecent” assault as claimed in her supplemental witness statement. Had the Assault been an indecent assault, I think it likely that the defendant would have been so charged in the Criminal Case.</w:t>
      </w:r>
    </w:p>
    <w:p w:rsidR="0081792B" w:rsidRDefault="0081792B" w:rsidP="0081792B">
      <w:pPr>
        <w:widowControl/>
        <w:tabs>
          <w:tab w:val="left" w:pos="1418"/>
        </w:tabs>
        <w:spacing w:after="200" w:line="360" w:lineRule="auto"/>
        <w:rPr>
          <w:rFonts w:eastAsia="PMingLiU"/>
          <w:sz w:val="28"/>
          <w:szCs w:val="28"/>
          <w:lang w:eastAsia="zh-HK"/>
        </w:rPr>
      </w:pPr>
    </w:p>
    <w:p w:rsidR="00971976" w:rsidRDefault="000E07BF" w:rsidP="000E139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w:t>
      </w:r>
      <w:r w:rsidR="00496645">
        <w:rPr>
          <w:rFonts w:eastAsia="PMingLiU"/>
          <w:sz w:val="28"/>
          <w:szCs w:val="28"/>
          <w:lang w:eastAsia="zh-HK"/>
        </w:rPr>
        <w:t xml:space="preserve">further </w:t>
      </w:r>
      <w:r>
        <w:rPr>
          <w:rFonts w:eastAsia="PMingLiU"/>
          <w:sz w:val="28"/>
          <w:szCs w:val="28"/>
          <w:lang w:eastAsia="zh-HK"/>
        </w:rPr>
        <w:t xml:space="preserve">find </w:t>
      </w:r>
      <w:r w:rsidR="00496645">
        <w:rPr>
          <w:rFonts w:eastAsia="PMingLiU"/>
          <w:sz w:val="28"/>
          <w:szCs w:val="28"/>
          <w:lang w:eastAsia="zh-HK"/>
        </w:rPr>
        <w:t>that, immediately before the Assault</w:t>
      </w:r>
      <w:r w:rsidR="00971976">
        <w:rPr>
          <w:rFonts w:eastAsia="PMingLiU"/>
          <w:sz w:val="28"/>
          <w:szCs w:val="28"/>
          <w:lang w:eastAsia="zh-HK"/>
        </w:rPr>
        <w:t xml:space="preserve">, the defendant </w:t>
      </w:r>
      <w:r w:rsidR="00496645">
        <w:rPr>
          <w:rFonts w:eastAsia="PMingLiU"/>
          <w:sz w:val="28"/>
          <w:szCs w:val="28"/>
          <w:lang w:eastAsia="zh-HK"/>
        </w:rPr>
        <w:t>had first sworn</w:t>
      </w:r>
      <w:r w:rsidR="00971976">
        <w:rPr>
          <w:rFonts w:eastAsia="PMingLiU"/>
          <w:sz w:val="28"/>
          <w:szCs w:val="28"/>
          <w:lang w:eastAsia="zh-HK"/>
        </w:rPr>
        <w:t xml:space="preserve"> at plaintiff whereby she swore back</w:t>
      </w:r>
      <w:r w:rsidR="00496645">
        <w:rPr>
          <w:rFonts w:eastAsia="PMingLiU"/>
          <w:sz w:val="28"/>
          <w:szCs w:val="28"/>
          <w:lang w:eastAsia="zh-HK"/>
        </w:rPr>
        <w:t xml:space="preserve"> </w:t>
      </w:r>
      <w:r w:rsidR="00971976">
        <w:rPr>
          <w:rFonts w:eastAsia="PMingLiU"/>
          <w:sz w:val="28"/>
          <w:szCs w:val="28"/>
          <w:lang w:eastAsia="zh-HK"/>
        </w:rPr>
        <w:t xml:space="preserve">by reference to </w:t>
      </w:r>
      <w:r w:rsidR="009F1C15">
        <w:rPr>
          <w:rFonts w:eastAsia="PMingLiU"/>
          <w:sz w:val="28"/>
          <w:szCs w:val="28"/>
          <w:lang w:eastAsia="zh-HK"/>
        </w:rPr>
        <w:t xml:space="preserve">defendant’s </w:t>
      </w:r>
      <w:r w:rsidR="00496645" w:rsidRPr="00BC5738">
        <w:rPr>
          <w:rFonts w:eastAsia="PMingLiU"/>
          <w:sz w:val="28"/>
          <w:szCs w:val="28"/>
          <w:lang w:eastAsia="zh-HK"/>
        </w:rPr>
        <w:t>deceased</w:t>
      </w:r>
      <w:r w:rsidR="00496645">
        <w:rPr>
          <w:rFonts w:eastAsia="PMingLiU"/>
          <w:sz w:val="28"/>
          <w:szCs w:val="28"/>
          <w:lang w:eastAsia="zh-HK"/>
        </w:rPr>
        <w:t xml:space="preserve"> father.</w:t>
      </w:r>
      <w:r w:rsidR="00971976">
        <w:rPr>
          <w:rFonts w:eastAsia="PMingLiU"/>
          <w:sz w:val="28"/>
          <w:szCs w:val="28"/>
          <w:lang w:eastAsia="zh-HK"/>
        </w:rPr>
        <w:t xml:space="preserve"> The latter was plainly so admitted by plaintiff in her police statement</w:t>
      </w:r>
      <w:r w:rsidR="00971976">
        <w:rPr>
          <w:rStyle w:val="FootnoteReference"/>
          <w:rFonts w:eastAsia="PMingLiU"/>
          <w:sz w:val="28"/>
          <w:szCs w:val="28"/>
          <w:lang w:eastAsia="zh-HK"/>
        </w:rPr>
        <w:footnoteReference w:id="10"/>
      </w:r>
      <w:r w:rsidR="00971976">
        <w:rPr>
          <w:rFonts w:eastAsia="PMingLiU"/>
          <w:sz w:val="28"/>
          <w:szCs w:val="28"/>
          <w:lang w:eastAsia="zh-HK"/>
        </w:rPr>
        <w:t xml:space="preserve"> but, regrettably, she twice denied so saying (and claim defendant “framing” her) in the box. It was not until close of her</w:t>
      </w:r>
      <w:r w:rsidR="004E6579">
        <w:rPr>
          <w:rFonts w:eastAsia="PMingLiU"/>
          <w:sz w:val="28"/>
          <w:szCs w:val="28"/>
          <w:lang w:eastAsia="zh-HK"/>
        </w:rPr>
        <w:t xml:space="preserve"> oral</w:t>
      </w:r>
      <w:r w:rsidR="00971976">
        <w:rPr>
          <w:rFonts w:eastAsia="PMingLiU"/>
          <w:sz w:val="28"/>
          <w:szCs w:val="28"/>
          <w:lang w:eastAsia="zh-HK"/>
        </w:rPr>
        <w:t xml:space="preserve"> evidence that she </w:t>
      </w:r>
      <w:r w:rsidR="00496645" w:rsidRPr="00496645">
        <w:rPr>
          <w:rFonts w:eastAsia="PMingLiU"/>
          <w:sz w:val="28"/>
          <w:szCs w:val="28"/>
          <w:lang w:eastAsia="zh-HK"/>
        </w:rPr>
        <w:t xml:space="preserve">unknowingly </w:t>
      </w:r>
      <w:r w:rsidR="004642B6">
        <w:rPr>
          <w:rFonts w:eastAsia="PMingLiU"/>
          <w:sz w:val="28"/>
          <w:szCs w:val="28"/>
          <w:lang w:eastAsia="zh-HK"/>
        </w:rPr>
        <w:t xml:space="preserve">disclosed </w:t>
      </w:r>
      <w:r w:rsidR="004642B6">
        <w:rPr>
          <w:rFonts w:eastAsia="PMingLiU" w:hint="eastAsia"/>
          <w:sz w:val="28"/>
          <w:szCs w:val="28"/>
          <w:lang w:eastAsia="zh-HK"/>
        </w:rPr>
        <w:t>the same</w:t>
      </w:r>
      <w:r w:rsidR="004E6579">
        <w:rPr>
          <w:rFonts w:eastAsia="PMingLiU"/>
          <w:sz w:val="28"/>
          <w:szCs w:val="28"/>
          <w:lang w:eastAsia="zh-HK"/>
        </w:rPr>
        <w:t xml:space="preserve"> on her own in the course of</w:t>
      </w:r>
      <w:r w:rsidR="00971976">
        <w:rPr>
          <w:rFonts w:eastAsia="PMingLiU"/>
          <w:sz w:val="28"/>
          <w:szCs w:val="28"/>
          <w:lang w:eastAsia="zh-HK"/>
        </w:rPr>
        <w:t xml:space="preserve"> </w:t>
      </w:r>
      <w:r w:rsidR="00D518D1">
        <w:rPr>
          <w:rFonts w:eastAsia="PMingLiU"/>
          <w:sz w:val="28"/>
          <w:szCs w:val="28"/>
          <w:lang w:eastAsia="zh-HK"/>
        </w:rPr>
        <w:t>recalling</w:t>
      </w:r>
      <w:r w:rsidR="00971976">
        <w:rPr>
          <w:rFonts w:eastAsia="PMingLiU"/>
          <w:sz w:val="28"/>
          <w:szCs w:val="28"/>
          <w:lang w:eastAsia="zh-HK"/>
        </w:rPr>
        <w:t xml:space="preserve"> the events prior to and in the Assault.</w:t>
      </w:r>
    </w:p>
    <w:p w:rsidR="000C5A39" w:rsidRPr="009F1C15" w:rsidRDefault="000C5A39" w:rsidP="009F1C15">
      <w:pPr>
        <w:widowControl/>
        <w:tabs>
          <w:tab w:val="left" w:pos="1418"/>
        </w:tabs>
        <w:spacing w:after="200" w:line="360" w:lineRule="auto"/>
        <w:rPr>
          <w:rFonts w:eastAsia="PMingLiU"/>
          <w:sz w:val="28"/>
          <w:szCs w:val="28"/>
          <w:lang w:eastAsia="zh-HK"/>
        </w:rPr>
      </w:pPr>
    </w:p>
    <w:p w:rsidR="00AF6F9D" w:rsidRPr="000E1392" w:rsidRDefault="000E1392" w:rsidP="000E1392">
      <w:pPr>
        <w:widowControl/>
        <w:tabs>
          <w:tab w:val="left" w:pos="1418"/>
        </w:tabs>
        <w:spacing w:after="200" w:line="360" w:lineRule="auto"/>
        <w:rPr>
          <w:rFonts w:eastAsia="PMingLiU"/>
          <w:i/>
          <w:sz w:val="28"/>
          <w:szCs w:val="28"/>
          <w:lang w:eastAsia="zh-HK"/>
        </w:rPr>
      </w:pPr>
      <w:r>
        <w:rPr>
          <w:rFonts w:eastAsia="PMingLiU"/>
          <w:i/>
          <w:sz w:val="28"/>
          <w:szCs w:val="28"/>
          <w:lang w:eastAsia="zh-HK"/>
        </w:rPr>
        <w:t xml:space="preserve">Physical injuries </w:t>
      </w:r>
    </w:p>
    <w:p w:rsidR="00401864" w:rsidRDefault="00CA6521" w:rsidP="0049679D">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Again, n</w:t>
      </w:r>
      <w:r w:rsidR="00401864" w:rsidRPr="003B38BA">
        <w:rPr>
          <w:rFonts w:eastAsia="PMingLiU"/>
          <w:sz w:val="28"/>
          <w:szCs w:val="28"/>
          <w:lang w:eastAsia="zh-HK"/>
        </w:rPr>
        <w:t xml:space="preserve">otwithstanding </w:t>
      </w:r>
      <w:r w:rsidR="004642B6">
        <w:rPr>
          <w:rFonts w:eastAsia="PMingLiU"/>
          <w:sz w:val="28"/>
          <w:szCs w:val="28"/>
          <w:lang w:eastAsia="zh-HK"/>
        </w:rPr>
        <w:t>the</w:t>
      </w:r>
      <w:r w:rsidR="004642B6">
        <w:rPr>
          <w:rFonts w:eastAsia="PMingLiU" w:hint="eastAsia"/>
          <w:sz w:val="28"/>
          <w:szCs w:val="28"/>
          <w:lang w:eastAsia="zh-HK"/>
        </w:rPr>
        <w:t xml:space="preserve"> A&amp;E Exam R</w:t>
      </w:r>
      <w:r w:rsidR="004642B6">
        <w:rPr>
          <w:rFonts w:eastAsia="PMingLiU"/>
          <w:sz w:val="28"/>
          <w:szCs w:val="28"/>
          <w:lang w:eastAsia="zh-HK"/>
        </w:rPr>
        <w:t>e</w:t>
      </w:r>
      <w:r w:rsidR="004642B6">
        <w:rPr>
          <w:rFonts w:eastAsia="PMingLiU" w:hint="eastAsia"/>
          <w:sz w:val="28"/>
          <w:szCs w:val="28"/>
          <w:lang w:eastAsia="zh-HK"/>
        </w:rPr>
        <w:t>sults</w:t>
      </w:r>
      <w:r w:rsidR="00401864" w:rsidRPr="003B38BA">
        <w:rPr>
          <w:rFonts w:eastAsia="PMingLiU"/>
          <w:sz w:val="28"/>
          <w:szCs w:val="28"/>
          <w:lang w:eastAsia="zh-HK"/>
        </w:rPr>
        <w:t xml:space="preserve">, I accept </w:t>
      </w:r>
      <w:r w:rsidR="0081792B">
        <w:rPr>
          <w:rFonts w:eastAsia="PMingLiU" w:hint="eastAsia"/>
          <w:sz w:val="28"/>
          <w:szCs w:val="28"/>
          <w:lang w:eastAsia="zh-HK"/>
        </w:rPr>
        <w:t xml:space="preserve">that </w:t>
      </w:r>
      <w:r w:rsidR="004642B6">
        <w:rPr>
          <w:rFonts w:eastAsia="PMingLiU" w:hint="eastAsia"/>
          <w:sz w:val="28"/>
          <w:szCs w:val="28"/>
          <w:lang w:eastAsia="zh-HK"/>
        </w:rPr>
        <w:t>t</w:t>
      </w:r>
      <w:r>
        <w:rPr>
          <w:rFonts w:eastAsia="PMingLiU"/>
          <w:sz w:val="28"/>
          <w:szCs w:val="28"/>
          <w:lang w:eastAsia="zh-HK"/>
        </w:rPr>
        <w:t>he</w:t>
      </w:r>
      <w:r w:rsidR="004642B6">
        <w:rPr>
          <w:rFonts w:eastAsia="PMingLiU" w:hint="eastAsia"/>
          <w:sz w:val="28"/>
          <w:szCs w:val="28"/>
          <w:lang w:eastAsia="zh-HK"/>
        </w:rPr>
        <w:t xml:space="preserve"> plaintiff</w:t>
      </w:r>
      <w:r w:rsidR="00401864" w:rsidRPr="003B38BA">
        <w:rPr>
          <w:rFonts w:eastAsia="PMingLiU"/>
          <w:sz w:val="28"/>
          <w:szCs w:val="28"/>
          <w:lang w:eastAsia="zh-HK"/>
        </w:rPr>
        <w:t xml:space="preserve"> suffered from bruises on left knee and left foot as a result of the Assault as borne out by the photos she produced. She could</w:t>
      </w:r>
      <w:r w:rsidR="004E6579">
        <w:rPr>
          <w:rFonts w:eastAsia="PMingLiU"/>
          <w:sz w:val="28"/>
          <w:szCs w:val="28"/>
          <w:lang w:eastAsia="zh-HK"/>
        </w:rPr>
        <w:t xml:space="preserve"> </w:t>
      </w:r>
      <w:r w:rsidR="00401864" w:rsidRPr="003B38BA">
        <w:rPr>
          <w:rFonts w:eastAsia="PMingLiU"/>
          <w:sz w:val="28"/>
          <w:szCs w:val="28"/>
          <w:lang w:eastAsia="zh-HK"/>
        </w:rPr>
        <w:t>have</w:t>
      </w:r>
      <w:r w:rsidR="004E6579">
        <w:rPr>
          <w:rFonts w:eastAsia="PMingLiU"/>
          <w:sz w:val="28"/>
          <w:szCs w:val="28"/>
          <w:lang w:eastAsia="zh-HK"/>
        </w:rPr>
        <w:t xml:space="preserve"> been</w:t>
      </w:r>
      <w:r w:rsidR="00401864" w:rsidRPr="003B38BA">
        <w:rPr>
          <w:rFonts w:eastAsia="PMingLiU"/>
          <w:sz w:val="28"/>
          <w:szCs w:val="28"/>
          <w:lang w:eastAsia="zh-HK"/>
        </w:rPr>
        <w:t xml:space="preserve"> so injured</w:t>
      </w:r>
      <w:r w:rsidR="004E6579">
        <w:rPr>
          <w:rFonts w:eastAsia="PMingLiU"/>
          <w:sz w:val="28"/>
          <w:szCs w:val="28"/>
          <w:lang w:eastAsia="zh-HK"/>
        </w:rPr>
        <w:t>, I think,</w:t>
      </w:r>
      <w:r w:rsidR="00401864" w:rsidRPr="003B38BA">
        <w:rPr>
          <w:rFonts w:eastAsia="PMingLiU"/>
          <w:sz w:val="28"/>
          <w:szCs w:val="28"/>
          <w:lang w:eastAsia="zh-HK"/>
        </w:rPr>
        <w:t xml:space="preserve"> by coming into contacts with objects </w:t>
      </w:r>
      <w:r w:rsidR="003B38BA" w:rsidRPr="003B38BA">
        <w:rPr>
          <w:rFonts w:eastAsia="PMingLiU"/>
          <w:sz w:val="28"/>
          <w:szCs w:val="28"/>
          <w:lang w:eastAsia="zh-HK"/>
        </w:rPr>
        <w:t xml:space="preserve">in </w:t>
      </w:r>
      <w:r>
        <w:rPr>
          <w:rFonts w:eastAsia="PMingLiU"/>
          <w:sz w:val="28"/>
          <w:szCs w:val="28"/>
          <w:lang w:eastAsia="zh-HK"/>
        </w:rPr>
        <w:t xml:space="preserve">the course of </w:t>
      </w:r>
      <w:r w:rsidR="0081792B">
        <w:rPr>
          <w:rFonts w:eastAsia="PMingLiU"/>
          <w:sz w:val="28"/>
          <w:szCs w:val="28"/>
          <w:lang w:eastAsia="zh-HK"/>
        </w:rPr>
        <w:t xml:space="preserve">the Assault. </w:t>
      </w:r>
      <w:r w:rsidR="003B38BA" w:rsidRPr="003B38BA">
        <w:rPr>
          <w:rFonts w:eastAsia="PMingLiU"/>
          <w:sz w:val="28"/>
          <w:szCs w:val="28"/>
          <w:lang w:eastAsia="zh-HK"/>
        </w:rPr>
        <w:t>PC11466</w:t>
      </w:r>
      <w:r w:rsidR="003B38BA">
        <w:rPr>
          <w:rFonts w:eastAsia="PMingLiU"/>
          <w:sz w:val="28"/>
          <w:szCs w:val="28"/>
          <w:lang w:eastAsia="zh-HK"/>
        </w:rPr>
        <w:t xml:space="preserve"> in his statement referred to objects </w:t>
      </w:r>
      <w:r w:rsidR="004E6579">
        <w:rPr>
          <w:rFonts w:eastAsia="PMingLiU"/>
          <w:sz w:val="28"/>
          <w:szCs w:val="28"/>
          <w:lang w:eastAsia="zh-HK"/>
        </w:rPr>
        <w:t>“</w:t>
      </w:r>
      <w:r w:rsidR="003B38BA">
        <w:rPr>
          <w:rFonts w:eastAsia="PMingLiU"/>
          <w:sz w:val="28"/>
          <w:szCs w:val="28"/>
          <w:lang w:eastAsia="zh-HK"/>
        </w:rPr>
        <w:t>bumped onto the ground being picked up</w:t>
      </w:r>
      <w:r w:rsidR="004E6579">
        <w:rPr>
          <w:rFonts w:eastAsia="PMingLiU"/>
          <w:sz w:val="28"/>
          <w:szCs w:val="28"/>
          <w:lang w:eastAsia="zh-HK"/>
        </w:rPr>
        <w:t>”</w:t>
      </w:r>
      <w:r w:rsidR="003B38BA">
        <w:rPr>
          <w:rFonts w:eastAsia="PMingLiU"/>
          <w:sz w:val="28"/>
          <w:szCs w:val="28"/>
          <w:lang w:eastAsia="zh-HK"/>
        </w:rPr>
        <w:t xml:space="preserve"> after the Assault.</w:t>
      </w:r>
    </w:p>
    <w:p w:rsidR="003B38BA" w:rsidRDefault="003B38BA" w:rsidP="003B38BA">
      <w:pPr>
        <w:widowControl/>
        <w:tabs>
          <w:tab w:val="left" w:pos="1418"/>
        </w:tabs>
        <w:spacing w:after="200" w:line="360" w:lineRule="auto"/>
        <w:rPr>
          <w:rFonts w:eastAsia="PMingLiU"/>
          <w:sz w:val="28"/>
          <w:szCs w:val="28"/>
          <w:lang w:eastAsia="zh-HK"/>
        </w:rPr>
      </w:pPr>
    </w:p>
    <w:p w:rsidR="003B38BA" w:rsidRDefault="003B38BA" w:rsidP="0049679D">
      <w:pPr>
        <w:widowControl/>
        <w:numPr>
          <w:ilvl w:val="0"/>
          <w:numId w:val="26"/>
        </w:numPr>
        <w:tabs>
          <w:tab w:val="left" w:pos="1418"/>
        </w:tabs>
        <w:spacing w:after="200" w:line="360" w:lineRule="auto"/>
        <w:ind w:left="0" w:firstLine="0"/>
        <w:rPr>
          <w:rFonts w:eastAsia="PMingLiU"/>
          <w:sz w:val="28"/>
          <w:szCs w:val="28"/>
          <w:lang w:eastAsia="zh-HK"/>
        </w:rPr>
      </w:pPr>
      <w:r w:rsidRPr="00A32EF6">
        <w:rPr>
          <w:rFonts w:eastAsia="PMingLiU"/>
          <w:sz w:val="28"/>
          <w:szCs w:val="28"/>
          <w:lang w:eastAsia="zh-HK"/>
        </w:rPr>
        <w:t>Considering that plaintiff was attacked, and injured, on her head in the Assault and the diagnosis of concussion made at A&amp;E Dept</w:t>
      </w:r>
      <w:r w:rsidR="004E6579">
        <w:rPr>
          <w:rFonts w:eastAsia="PMingLiU"/>
          <w:sz w:val="28"/>
          <w:szCs w:val="28"/>
          <w:lang w:eastAsia="zh-HK"/>
        </w:rPr>
        <w:t xml:space="preserve"> of QEH, I further find that the plaintiff</w:t>
      </w:r>
      <w:r w:rsidRPr="00A32EF6">
        <w:rPr>
          <w:rFonts w:eastAsia="PMingLiU"/>
          <w:sz w:val="28"/>
          <w:szCs w:val="28"/>
          <w:lang w:eastAsia="zh-HK"/>
        </w:rPr>
        <w:t xml:space="preserve"> did suffer from headache, dizziness and neck pain for some time after the Assault. </w:t>
      </w:r>
    </w:p>
    <w:p w:rsidR="00A32EF6" w:rsidRPr="00A32EF6" w:rsidRDefault="00A32EF6" w:rsidP="00A32EF6">
      <w:pPr>
        <w:widowControl/>
        <w:tabs>
          <w:tab w:val="left" w:pos="1418"/>
        </w:tabs>
        <w:spacing w:after="200" w:line="360" w:lineRule="auto"/>
        <w:rPr>
          <w:rFonts w:eastAsia="PMingLiU"/>
          <w:sz w:val="28"/>
          <w:szCs w:val="28"/>
          <w:lang w:eastAsia="zh-HK"/>
        </w:rPr>
      </w:pPr>
    </w:p>
    <w:p w:rsidR="00346710" w:rsidRDefault="003B38BA" w:rsidP="00CA6521">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However, I </w:t>
      </w:r>
      <w:r w:rsidR="004E6579">
        <w:rPr>
          <w:rFonts w:eastAsia="PMingLiU"/>
          <w:sz w:val="28"/>
          <w:szCs w:val="28"/>
          <w:lang w:eastAsia="zh-HK"/>
        </w:rPr>
        <w:t xml:space="preserve">am driven to </w:t>
      </w:r>
      <w:r>
        <w:rPr>
          <w:rFonts w:eastAsia="PMingLiU"/>
          <w:sz w:val="28"/>
          <w:szCs w:val="28"/>
          <w:lang w:eastAsia="zh-HK"/>
        </w:rPr>
        <w:t xml:space="preserve">conclude that </w:t>
      </w:r>
      <w:r w:rsidR="0081792B">
        <w:rPr>
          <w:rFonts w:eastAsia="PMingLiU" w:hint="eastAsia"/>
          <w:sz w:val="28"/>
          <w:szCs w:val="28"/>
          <w:lang w:eastAsia="zh-HK"/>
        </w:rPr>
        <w:t>she</w:t>
      </w:r>
      <w:r>
        <w:rPr>
          <w:rFonts w:eastAsia="PMingLiU"/>
          <w:sz w:val="28"/>
          <w:szCs w:val="28"/>
          <w:lang w:eastAsia="zh-HK"/>
        </w:rPr>
        <w:t xml:space="preserve"> has</w:t>
      </w:r>
      <w:r w:rsidR="006948E4">
        <w:rPr>
          <w:rFonts w:eastAsia="PMingLiU"/>
          <w:sz w:val="28"/>
          <w:szCs w:val="28"/>
          <w:lang w:eastAsia="zh-HK"/>
        </w:rPr>
        <w:t xml:space="preserve"> by now</w:t>
      </w:r>
      <w:r>
        <w:rPr>
          <w:rFonts w:eastAsia="PMingLiU"/>
          <w:sz w:val="28"/>
          <w:szCs w:val="28"/>
          <w:lang w:eastAsia="zh-HK"/>
        </w:rPr>
        <w:t xml:space="preserve"> fully or substantially recovered from </w:t>
      </w:r>
      <w:r w:rsidR="00346710">
        <w:rPr>
          <w:rFonts w:eastAsia="PMingLiU"/>
          <w:sz w:val="28"/>
          <w:szCs w:val="28"/>
          <w:lang w:eastAsia="zh-HK"/>
        </w:rPr>
        <w:t>her</w:t>
      </w:r>
      <w:r>
        <w:rPr>
          <w:rFonts w:eastAsia="PMingLiU"/>
          <w:sz w:val="28"/>
          <w:szCs w:val="28"/>
          <w:lang w:eastAsia="zh-HK"/>
        </w:rPr>
        <w:t xml:space="preserve"> physical injuries in the Assault (</w:t>
      </w:r>
      <w:r w:rsidR="00CA6521">
        <w:rPr>
          <w:rFonts w:eastAsia="PMingLiU"/>
          <w:sz w:val="28"/>
          <w:szCs w:val="28"/>
          <w:lang w:eastAsia="zh-HK"/>
        </w:rPr>
        <w:t xml:space="preserve">and </w:t>
      </w:r>
      <w:r>
        <w:rPr>
          <w:rFonts w:eastAsia="PMingLiU"/>
          <w:sz w:val="28"/>
          <w:szCs w:val="28"/>
          <w:lang w:eastAsia="zh-HK"/>
        </w:rPr>
        <w:t>any residual symptoms</w:t>
      </w:r>
      <w:r w:rsidR="00346710" w:rsidRPr="00346710">
        <w:rPr>
          <w:rFonts w:eastAsia="PMingLiU"/>
          <w:sz w:val="28"/>
          <w:szCs w:val="28"/>
          <w:lang w:eastAsia="zh-HK"/>
        </w:rPr>
        <w:t xml:space="preserve"> she might still have today </w:t>
      </w:r>
      <w:r w:rsidR="00346710">
        <w:rPr>
          <w:rFonts w:eastAsia="PMingLiU"/>
          <w:sz w:val="28"/>
          <w:szCs w:val="28"/>
          <w:lang w:eastAsia="zh-HK"/>
        </w:rPr>
        <w:t>in the lat</w:t>
      </w:r>
      <w:r w:rsidR="004E6579">
        <w:rPr>
          <w:rFonts w:eastAsia="PMingLiU"/>
          <w:sz w:val="28"/>
          <w:szCs w:val="28"/>
          <w:lang w:eastAsia="zh-HK"/>
        </w:rPr>
        <w:t>t</w:t>
      </w:r>
      <w:r w:rsidR="00346710">
        <w:rPr>
          <w:rFonts w:eastAsia="PMingLiU"/>
          <w:sz w:val="28"/>
          <w:szCs w:val="28"/>
          <w:lang w:eastAsia="zh-HK"/>
        </w:rPr>
        <w:t>er</w:t>
      </w:r>
      <w:r w:rsidR="004E6579">
        <w:rPr>
          <w:rFonts w:eastAsia="PMingLiU"/>
          <w:sz w:val="28"/>
          <w:szCs w:val="28"/>
          <w:lang w:eastAsia="zh-HK"/>
        </w:rPr>
        <w:t xml:space="preserve"> scenario </w:t>
      </w:r>
      <w:r w:rsidR="00346710">
        <w:rPr>
          <w:rFonts w:eastAsia="PMingLiU"/>
          <w:sz w:val="28"/>
          <w:szCs w:val="28"/>
          <w:lang w:eastAsia="zh-HK"/>
        </w:rPr>
        <w:t>can only, I think, be</w:t>
      </w:r>
      <w:r>
        <w:rPr>
          <w:rFonts w:eastAsia="PMingLiU"/>
          <w:sz w:val="28"/>
          <w:szCs w:val="28"/>
          <w:lang w:eastAsia="zh-HK"/>
        </w:rPr>
        <w:t xml:space="preserve"> relatively minor).</w:t>
      </w:r>
      <w:r w:rsidR="00CA6521">
        <w:rPr>
          <w:rFonts w:eastAsia="PMingLiU"/>
          <w:sz w:val="28"/>
          <w:szCs w:val="28"/>
          <w:lang w:eastAsia="zh-HK"/>
        </w:rPr>
        <w:t xml:space="preserve"> </w:t>
      </w:r>
      <w:r w:rsidR="00346710" w:rsidRPr="00CA6521">
        <w:rPr>
          <w:rFonts w:eastAsia="PMingLiU"/>
          <w:sz w:val="28"/>
          <w:szCs w:val="28"/>
          <w:lang w:eastAsia="zh-HK"/>
        </w:rPr>
        <w:t>In</w:t>
      </w:r>
      <w:r w:rsidR="004E6579" w:rsidRPr="00CA6521">
        <w:rPr>
          <w:rFonts w:eastAsia="PMingLiU"/>
          <w:sz w:val="28"/>
          <w:szCs w:val="28"/>
          <w:lang w:eastAsia="zh-HK"/>
        </w:rPr>
        <w:t xml:space="preserve"> particu</w:t>
      </w:r>
      <w:r w:rsidR="00CA6521">
        <w:rPr>
          <w:rFonts w:eastAsia="PMingLiU"/>
          <w:sz w:val="28"/>
          <w:szCs w:val="28"/>
          <w:lang w:eastAsia="zh-HK"/>
        </w:rPr>
        <w:t>lar, I do not accept her alleged</w:t>
      </w:r>
      <w:r w:rsidR="00346710" w:rsidRPr="00CA6521">
        <w:rPr>
          <w:rFonts w:eastAsia="PMingLiU"/>
          <w:sz w:val="28"/>
          <w:szCs w:val="28"/>
          <w:lang w:eastAsia="zh-HK"/>
        </w:rPr>
        <w:t xml:space="preserve"> current complain</w:t>
      </w:r>
      <w:r w:rsidR="00201F3A" w:rsidRPr="00CA6521">
        <w:rPr>
          <w:rFonts w:eastAsia="PMingLiU"/>
          <w:sz w:val="28"/>
          <w:szCs w:val="28"/>
          <w:lang w:eastAsia="zh-HK"/>
        </w:rPr>
        <w:t>t</w:t>
      </w:r>
      <w:r w:rsidR="004642B6">
        <w:rPr>
          <w:rFonts w:eastAsia="PMingLiU"/>
          <w:sz w:val="28"/>
          <w:szCs w:val="28"/>
          <w:lang w:eastAsia="zh-HK"/>
        </w:rPr>
        <w:t xml:space="preserve"> at para 2</w:t>
      </w:r>
      <w:r w:rsidR="004642B6">
        <w:rPr>
          <w:rFonts w:eastAsia="PMingLiU" w:hint="eastAsia"/>
          <w:sz w:val="28"/>
          <w:szCs w:val="28"/>
          <w:lang w:eastAsia="zh-HK"/>
        </w:rPr>
        <w:t>1</w:t>
      </w:r>
      <w:r w:rsidR="00346710" w:rsidRPr="00CA6521">
        <w:rPr>
          <w:rFonts w:eastAsia="PMingLiU"/>
          <w:sz w:val="28"/>
          <w:szCs w:val="28"/>
          <w:lang w:eastAsia="zh-HK"/>
        </w:rPr>
        <w:t xml:space="preserve">(3) above. </w:t>
      </w:r>
    </w:p>
    <w:p w:rsidR="00CA6521" w:rsidRPr="00CA6521" w:rsidRDefault="00CA6521" w:rsidP="00CA6521">
      <w:pPr>
        <w:widowControl/>
        <w:tabs>
          <w:tab w:val="left" w:pos="1418"/>
        </w:tabs>
        <w:spacing w:after="200" w:line="360" w:lineRule="auto"/>
        <w:rPr>
          <w:rFonts w:eastAsia="PMingLiU"/>
          <w:sz w:val="28"/>
          <w:szCs w:val="28"/>
          <w:lang w:eastAsia="zh-HK"/>
        </w:rPr>
      </w:pPr>
    </w:p>
    <w:p w:rsidR="00DE4A01" w:rsidRDefault="00346710" w:rsidP="00DE4A01">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My reasons are</w:t>
      </w:r>
      <w:r w:rsidR="00201F3A">
        <w:rPr>
          <w:rFonts w:eastAsia="PMingLiU"/>
          <w:sz w:val="28"/>
          <w:szCs w:val="28"/>
          <w:lang w:eastAsia="zh-HK"/>
        </w:rPr>
        <w:t xml:space="preserve"> that</w:t>
      </w:r>
      <w:r w:rsidR="00DE4A01">
        <w:rPr>
          <w:rFonts w:eastAsia="PMingLiU"/>
          <w:sz w:val="28"/>
          <w:szCs w:val="28"/>
          <w:lang w:eastAsia="zh-HK"/>
        </w:rPr>
        <w:t>: -</w:t>
      </w:r>
    </w:p>
    <w:p w:rsidR="00DE4A01" w:rsidRDefault="00664D65" w:rsidP="00DE4A01">
      <w:pPr>
        <w:widowControl/>
        <w:tabs>
          <w:tab w:val="left" w:pos="1418"/>
        </w:tabs>
        <w:spacing w:after="200" w:line="360" w:lineRule="auto"/>
        <w:rPr>
          <w:rFonts w:eastAsia="PMingLiU"/>
          <w:sz w:val="28"/>
          <w:szCs w:val="28"/>
          <w:lang w:eastAsia="zh-HK"/>
        </w:rPr>
      </w:pPr>
      <w:r w:rsidRPr="00DE4A01">
        <w:rPr>
          <w:rFonts w:eastAsia="PMingLiU"/>
          <w:sz w:val="28"/>
          <w:szCs w:val="28"/>
          <w:lang w:eastAsia="zh-HK"/>
        </w:rPr>
        <w:t>(1) The plaintiff was</w:t>
      </w:r>
      <w:r w:rsidR="0081792B">
        <w:rPr>
          <w:rFonts w:eastAsia="PMingLiU" w:hint="eastAsia"/>
          <w:sz w:val="28"/>
          <w:szCs w:val="28"/>
          <w:lang w:eastAsia="zh-HK"/>
        </w:rPr>
        <w:t xml:space="preserve"> </w:t>
      </w:r>
      <w:r w:rsidRPr="00DE4A01">
        <w:rPr>
          <w:rFonts w:eastAsia="PMingLiU"/>
          <w:sz w:val="28"/>
          <w:szCs w:val="28"/>
          <w:lang w:eastAsia="zh-HK"/>
        </w:rPr>
        <w:t xml:space="preserve">attacked on </w:t>
      </w:r>
      <w:r w:rsidR="00390CE1" w:rsidRPr="00DE4A01">
        <w:rPr>
          <w:rFonts w:eastAsia="PMingLiU"/>
          <w:sz w:val="28"/>
          <w:szCs w:val="28"/>
          <w:lang w:eastAsia="zh-HK"/>
        </w:rPr>
        <w:t xml:space="preserve">her </w:t>
      </w:r>
      <w:r w:rsidRPr="00DE4A01">
        <w:rPr>
          <w:rFonts w:eastAsia="PMingLiU"/>
          <w:sz w:val="28"/>
          <w:szCs w:val="28"/>
          <w:lang w:eastAsia="zh-HK"/>
        </w:rPr>
        <w:t>face and head in the Assault.</w:t>
      </w:r>
    </w:p>
    <w:p w:rsidR="00DE4A01" w:rsidRDefault="00664D65" w:rsidP="00DE4A01">
      <w:pPr>
        <w:widowControl/>
        <w:tabs>
          <w:tab w:val="left" w:pos="1418"/>
        </w:tabs>
        <w:spacing w:after="200" w:line="360" w:lineRule="auto"/>
        <w:rPr>
          <w:rFonts w:eastAsia="PMingLiU"/>
          <w:sz w:val="28"/>
          <w:szCs w:val="28"/>
          <w:lang w:eastAsia="zh-HK"/>
        </w:rPr>
      </w:pPr>
      <w:r w:rsidRPr="00DE4A01">
        <w:rPr>
          <w:rFonts w:eastAsia="PMingLiU"/>
          <w:sz w:val="28"/>
          <w:szCs w:val="28"/>
          <w:lang w:eastAsia="zh-HK"/>
        </w:rPr>
        <w:t>(2</w:t>
      </w:r>
      <w:r w:rsidR="00346710" w:rsidRPr="00DE4A01">
        <w:rPr>
          <w:rFonts w:eastAsia="PMingLiU"/>
          <w:sz w:val="28"/>
          <w:szCs w:val="28"/>
          <w:lang w:eastAsia="zh-HK"/>
        </w:rPr>
        <w:t xml:space="preserve">) </w:t>
      </w:r>
      <w:r w:rsidR="00450C80" w:rsidRPr="00DE4A01">
        <w:rPr>
          <w:rFonts w:eastAsia="PMingLiU"/>
          <w:sz w:val="28"/>
          <w:szCs w:val="28"/>
          <w:lang w:eastAsia="zh-HK"/>
        </w:rPr>
        <w:t xml:space="preserve">CT </w:t>
      </w:r>
      <w:r w:rsidR="00201F3A" w:rsidRPr="00DE4A01">
        <w:rPr>
          <w:rFonts w:eastAsia="PMingLiU"/>
          <w:sz w:val="28"/>
          <w:szCs w:val="28"/>
          <w:lang w:eastAsia="zh-HK"/>
        </w:rPr>
        <w:t>brain and MRI brain taken of plaintiff</w:t>
      </w:r>
      <w:r w:rsidR="00450C80" w:rsidRPr="00DE4A01">
        <w:rPr>
          <w:rFonts w:eastAsia="PMingLiU"/>
          <w:sz w:val="28"/>
          <w:szCs w:val="28"/>
          <w:lang w:eastAsia="zh-HK"/>
        </w:rPr>
        <w:t xml:space="preserve"> are normal.</w:t>
      </w:r>
    </w:p>
    <w:p w:rsidR="00DE4A01" w:rsidRDefault="00664D65" w:rsidP="00DE4A01">
      <w:pPr>
        <w:widowControl/>
        <w:tabs>
          <w:tab w:val="left" w:pos="1418"/>
        </w:tabs>
        <w:spacing w:after="200" w:line="360" w:lineRule="auto"/>
        <w:rPr>
          <w:rFonts w:eastAsia="PMingLiU"/>
          <w:sz w:val="28"/>
          <w:szCs w:val="28"/>
          <w:lang w:eastAsia="zh-HK"/>
        </w:rPr>
      </w:pPr>
      <w:r w:rsidRPr="00DE4A01">
        <w:rPr>
          <w:rFonts w:eastAsia="PMingLiU"/>
          <w:sz w:val="28"/>
          <w:szCs w:val="28"/>
          <w:lang w:eastAsia="zh-HK"/>
        </w:rPr>
        <w:t>(3) She had</w:t>
      </w:r>
      <w:r w:rsidR="0081792B">
        <w:rPr>
          <w:rFonts w:eastAsia="PMingLiU" w:hint="eastAsia"/>
          <w:sz w:val="28"/>
          <w:szCs w:val="28"/>
          <w:lang w:eastAsia="zh-HK"/>
        </w:rPr>
        <w:t xml:space="preserve"> </w:t>
      </w:r>
      <w:r w:rsidRPr="00DE4A01">
        <w:rPr>
          <w:rFonts w:eastAsia="PMingLiU"/>
          <w:sz w:val="28"/>
          <w:szCs w:val="28"/>
          <w:lang w:eastAsia="zh-HK"/>
        </w:rPr>
        <w:t>only minor bruises on knee and foot caused by the Assault.</w:t>
      </w:r>
    </w:p>
    <w:p w:rsidR="00DE4A01" w:rsidRDefault="00664D65" w:rsidP="00DE4A01">
      <w:pPr>
        <w:widowControl/>
        <w:tabs>
          <w:tab w:val="left" w:pos="1418"/>
        </w:tabs>
        <w:spacing w:after="200" w:line="360" w:lineRule="auto"/>
        <w:rPr>
          <w:rFonts w:eastAsia="PMingLiU"/>
          <w:sz w:val="28"/>
          <w:szCs w:val="28"/>
          <w:lang w:eastAsia="zh-HK"/>
        </w:rPr>
      </w:pPr>
      <w:r w:rsidRPr="00DE4A01">
        <w:rPr>
          <w:rFonts w:eastAsia="PMingLiU"/>
          <w:sz w:val="28"/>
          <w:szCs w:val="28"/>
          <w:lang w:eastAsia="zh-HK"/>
        </w:rPr>
        <w:t xml:space="preserve">(4) </w:t>
      </w:r>
      <w:r w:rsidR="00DE4A01" w:rsidRPr="00DE4A01">
        <w:rPr>
          <w:rFonts w:eastAsia="PMingLiU"/>
          <w:sz w:val="28"/>
          <w:szCs w:val="28"/>
          <w:lang w:eastAsia="zh-HK"/>
        </w:rPr>
        <w:t>Except for another attendance at A&amp;E of QEH on 10 May 2016 for “dizziness”, she</w:t>
      </w:r>
      <w:r w:rsidRPr="00DE4A01">
        <w:rPr>
          <w:rFonts w:eastAsia="PMingLiU"/>
          <w:sz w:val="28"/>
          <w:szCs w:val="28"/>
          <w:lang w:eastAsia="zh-HK"/>
        </w:rPr>
        <w:t xml:space="preserve"> did not</w:t>
      </w:r>
      <w:r w:rsidR="0081792B">
        <w:rPr>
          <w:rFonts w:eastAsia="PMingLiU" w:hint="eastAsia"/>
          <w:sz w:val="28"/>
          <w:szCs w:val="28"/>
          <w:lang w:eastAsia="zh-HK"/>
        </w:rPr>
        <w:t xml:space="preserve"> see fit to</w:t>
      </w:r>
      <w:r w:rsidR="00DE4A01" w:rsidRPr="00DE4A01">
        <w:rPr>
          <w:rFonts w:eastAsia="PMingLiU"/>
          <w:sz w:val="28"/>
          <w:szCs w:val="28"/>
          <w:lang w:eastAsia="zh-HK"/>
        </w:rPr>
        <w:t xml:space="preserve"> consult</w:t>
      </w:r>
      <w:r w:rsidRPr="00DE4A01">
        <w:rPr>
          <w:rFonts w:eastAsia="PMingLiU"/>
          <w:sz w:val="28"/>
          <w:szCs w:val="28"/>
          <w:lang w:eastAsia="zh-HK"/>
        </w:rPr>
        <w:t xml:space="preserve"> public hospital or clinic</w:t>
      </w:r>
      <w:r w:rsidR="002C27F4">
        <w:rPr>
          <w:rFonts w:eastAsia="PMingLiU"/>
          <w:sz w:val="28"/>
          <w:szCs w:val="28"/>
          <w:lang w:eastAsia="zh-HK"/>
        </w:rPr>
        <w:t xml:space="preserve"> any</w:t>
      </w:r>
      <w:r w:rsidR="00B77710">
        <w:rPr>
          <w:rFonts w:eastAsia="PMingLiU"/>
          <w:sz w:val="28"/>
          <w:szCs w:val="28"/>
          <w:lang w:eastAsia="zh-HK"/>
        </w:rPr>
        <w:t xml:space="preserve"> other</w:t>
      </w:r>
      <w:r w:rsidR="002C27F4">
        <w:rPr>
          <w:rFonts w:eastAsia="PMingLiU"/>
          <w:sz w:val="28"/>
          <w:szCs w:val="28"/>
          <w:lang w:eastAsia="zh-HK"/>
        </w:rPr>
        <w:t xml:space="preserve"> time</w:t>
      </w:r>
      <w:r w:rsidRPr="00DE4A01">
        <w:rPr>
          <w:rFonts w:eastAsia="PMingLiU"/>
          <w:sz w:val="28"/>
          <w:szCs w:val="28"/>
          <w:lang w:eastAsia="zh-HK"/>
        </w:rPr>
        <w:t xml:space="preserve"> after the Assault.</w:t>
      </w:r>
    </w:p>
    <w:p w:rsidR="002C27F4" w:rsidRDefault="00664D65" w:rsidP="00DE4A01">
      <w:pPr>
        <w:widowControl/>
        <w:tabs>
          <w:tab w:val="left" w:pos="1418"/>
        </w:tabs>
        <w:spacing w:after="200" w:line="360" w:lineRule="auto"/>
        <w:rPr>
          <w:rFonts w:eastAsia="PMingLiU"/>
          <w:sz w:val="28"/>
          <w:szCs w:val="28"/>
          <w:lang w:eastAsia="zh-HK"/>
        </w:rPr>
      </w:pPr>
      <w:r w:rsidRPr="00DE4A01">
        <w:rPr>
          <w:rFonts w:eastAsia="PMingLiU"/>
          <w:sz w:val="28"/>
          <w:szCs w:val="28"/>
          <w:lang w:eastAsia="zh-HK"/>
        </w:rPr>
        <w:t>(5</w:t>
      </w:r>
      <w:r w:rsidR="00346710" w:rsidRPr="00DE4A01">
        <w:rPr>
          <w:rFonts w:eastAsia="PMingLiU"/>
          <w:sz w:val="28"/>
          <w:szCs w:val="28"/>
          <w:lang w:eastAsia="zh-HK"/>
        </w:rPr>
        <w:t>)</w:t>
      </w:r>
      <w:r w:rsidR="00DE4A01" w:rsidRPr="00DE4A01">
        <w:rPr>
          <w:rFonts w:eastAsia="PMingLiU"/>
          <w:sz w:val="28"/>
          <w:szCs w:val="28"/>
          <w:lang w:eastAsia="zh-HK"/>
        </w:rPr>
        <w:t xml:space="preserve"> According to all sick leave certificates issued by Dr Ko, she consulted Dr Ko for “head injury”</w:t>
      </w:r>
      <w:r w:rsidR="00DE4A01">
        <w:rPr>
          <w:rFonts w:eastAsia="PMingLiU"/>
          <w:sz w:val="28"/>
          <w:szCs w:val="28"/>
          <w:lang w:eastAsia="zh-HK"/>
        </w:rPr>
        <w:t>.</w:t>
      </w:r>
      <w:r w:rsidR="00CA6521">
        <w:rPr>
          <w:rFonts w:eastAsia="PMingLiU"/>
          <w:sz w:val="28"/>
          <w:szCs w:val="28"/>
          <w:lang w:eastAsia="zh-HK"/>
        </w:rPr>
        <w:t xml:space="preserve"> </w:t>
      </w:r>
      <w:r w:rsidR="002C27F4">
        <w:rPr>
          <w:rFonts w:eastAsia="PMingLiU"/>
          <w:sz w:val="28"/>
          <w:szCs w:val="28"/>
          <w:lang w:eastAsia="zh-HK"/>
        </w:rPr>
        <w:t>On</w:t>
      </w:r>
      <w:r w:rsidR="00B77710">
        <w:rPr>
          <w:rFonts w:eastAsia="PMingLiU"/>
          <w:sz w:val="28"/>
          <w:szCs w:val="28"/>
          <w:lang w:eastAsia="zh-HK"/>
        </w:rPr>
        <w:t xml:space="preserve"> another</w:t>
      </w:r>
      <w:r w:rsidR="002C27F4">
        <w:rPr>
          <w:rFonts w:eastAsia="PMingLiU"/>
          <w:sz w:val="28"/>
          <w:szCs w:val="28"/>
          <w:lang w:eastAsia="zh-HK"/>
        </w:rPr>
        <w:t xml:space="preserve"> sick leave certificate, </w:t>
      </w:r>
      <w:r w:rsidR="00B77710">
        <w:rPr>
          <w:rFonts w:eastAsia="PMingLiU"/>
          <w:sz w:val="28"/>
          <w:szCs w:val="28"/>
          <w:lang w:eastAsia="zh-HK"/>
        </w:rPr>
        <w:t xml:space="preserve">she </w:t>
      </w:r>
      <w:r w:rsidR="002C27F4">
        <w:rPr>
          <w:rFonts w:eastAsia="PMingLiU"/>
          <w:sz w:val="28"/>
          <w:szCs w:val="28"/>
          <w:lang w:eastAsia="zh-HK"/>
        </w:rPr>
        <w:t>consulted another private orthopedic surgeon</w:t>
      </w:r>
      <w:r w:rsidR="00B77710">
        <w:rPr>
          <w:rFonts w:eastAsia="PMingLiU"/>
          <w:sz w:val="28"/>
          <w:szCs w:val="28"/>
          <w:lang w:eastAsia="zh-HK"/>
        </w:rPr>
        <w:t>,</w:t>
      </w:r>
      <w:r w:rsidR="002C27F4">
        <w:rPr>
          <w:rFonts w:eastAsia="PMingLiU"/>
          <w:sz w:val="28"/>
          <w:szCs w:val="28"/>
          <w:lang w:eastAsia="zh-HK"/>
        </w:rPr>
        <w:t xml:space="preserve"> Dr Au Kin Ming</w:t>
      </w:r>
      <w:r w:rsidR="00804AF7">
        <w:rPr>
          <w:rFonts w:eastAsia="PMingLiU"/>
          <w:sz w:val="28"/>
          <w:szCs w:val="28"/>
          <w:lang w:eastAsia="zh-HK"/>
        </w:rPr>
        <w:t xml:space="preserve"> (</w:t>
      </w:r>
      <w:r w:rsidR="00804AF7" w:rsidRPr="00804AF7">
        <w:rPr>
          <w:rFonts w:eastAsia="PMingLiU"/>
          <w:b/>
          <w:sz w:val="28"/>
          <w:szCs w:val="28"/>
          <w:lang w:eastAsia="zh-HK"/>
        </w:rPr>
        <w:t>Dr Au</w:t>
      </w:r>
      <w:r w:rsidR="00804AF7">
        <w:rPr>
          <w:rFonts w:eastAsia="PMingLiU"/>
          <w:sz w:val="28"/>
          <w:szCs w:val="28"/>
          <w:lang w:eastAsia="zh-HK"/>
        </w:rPr>
        <w:t>)</w:t>
      </w:r>
      <w:r w:rsidR="00B77710">
        <w:rPr>
          <w:rFonts w:eastAsia="PMingLiU"/>
          <w:sz w:val="28"/>
          <w:szCs w:val="28"/>
          <w:lang w:eastAsia="zh-HK"/>
        </w:rPr>
        <w:t>,</w:t>
      </w:r>
      <w:r w:rsidR="002C27F4">
        <w:rPr>
          <w:rFonts w:eastAsia="PMingLiU"/>
          <w:sz w:val="28"/>
          <w:szCs w:val="28"/>
          <w:lang w:eastAsia="zh-HK"/>
        </w:rPr>
        <w:t xml:space="preserve"> once on 15 Feb 2016 for “head injury”.</w:t>
      </w:r>
    </w:p>
    <w:p w:rsidR="00DE4A01" w:rsidRDefault="00B77710" w:rsidP="00DE4A01">
      <w:pPr>
        <w:widowControl/>
        <w:tabs>
          <w:tab w:val="left" w:pos="1418"/>
        </w:tabs>
        <w:spacing w:after="200" w:line="360" w:lineRule="auto"/>
        <w:rPr>
          <w:rFonts w:eastAsia="PMingLiU"/>
          <w:sz w:val="28"/>
          <w:szCs w:val="28"/>
          <w:lang w:eastAsia="zh-HK"/>
        </w:rPr>
      </w:pPr>
      <w:r>
        <w:rPr>
          <w:rFonts w:eastAsia="PMingLiU"/>
          <w:sz w:val="28"/>
          <w:szCs w:val="28"/>
          <w:lang w:eastAsia="zh-HK"/>
        </w:rPr>
        <w:t>(6</w:t>
      </w:r>
      <w:r w:rsidR="00DE4A01">
        <w:rPr>
          <w:rFonts w:eastAsia="PMingLiU"/>
          <w:sz w:val="28"/>
          <w:szCs w:val="28"/>
          <w:lang w:eastAsia="zh-HK"/>
        </w:rPr>
        <w:t xml:space="preserve">) </w:t>
      </w:r>
      <w:r w:rsidR="002C27F4">
        <w:rPr>
          <w:rFonts w:eastAsia="PMingLiU"/>
          <w:sz w:val="28"/>
          <w:szCs w:val="28"/>
          <w:lang w:eastAsia="zh-HK"/>
        </w:rPr>
        <w:t>The plaintiff</w:t>
      </w:r>
      <w:r w:rsidR="00450C80" w:rsidRPr="00346710">
        <w:rPr>
          <w:rFonts w:eastAsia="PMingLiU"/>
          <w:sz w:val="28"/>
          <w:szCs w:val="28"/>
          <w:lang w:eastAsia="zh-HK"/>
        </w:rPr>
        <w:t xml:space="preserve"> </w:t>
      </w:r>
      <w:r>
        <w:rPr>
          <w:rFonts w:eastAsia="PMingLiU"/>
          <w:sz w:val="28"/>
          <w:szCs w:val="28"/>
          <w:lang w:eastAsia="zh-HK"/>
        </w:rPr>
        <w:t xml:space="preserve">stopped consulting </w:t>
      </w:r>
      <w:r w:rsidR="00450C80" w:rsidRPr="00346710">
        <w:rPr>
          <w:rFonts w:eastAsia="PMingLiU"/>
          <w:sz w:val="28"/>
          <w:szCs w:val="28"/>
          <w:lang w:eastAsia="zh-HK"/>
        </w:rPr>
        <w:t xml:space="preserve">Dr Ko </w:t>
      </w:r>
      <w:r w:rsidR="00201F3A">
        <w:rPr>
          <w:rFonts w:eastAsia="PMingLiU"/>
          <w:sz w:val="28"/>
          <w:szCs w:val="28"/>
          <w:lang w:eastAsia="zh-HK"/>
        </w:rPr>
        <w:t xml:space="preserve">as early as </w:t>
      </w:r>
      <w:r>
        <w:rPr>
          <w:rFonts w:eastAsia="PMingLiU"/>
          <w:sz w:val="28"/>
          <w:szCs w:val="28"/>
          <w:lang w:eastAsia="zh-HK"/>
        </w:rPr>
        <w:t>in</w:t>
      </w:r>
      <w:r w:rsidR="00664D65">
        <w:rPr>
          <w:rFonts w:eastAsia="PMingLiU"/>
          <w:sz w:val="28"/>
          <w:szCs w:val="28"/>
          <w:lang w:eastAsia="zh-HK"/>
        </w:rPr>
        <w:t xml:space="preserve"> Oct 2016</w:t>
      </w:r>
      <w:r w:rsidR="00DE4A01">
        <w:rPr>
          <w:rFonts w:eastAsia="PMingLiU"/>
          <w:sz w:val="28"/>
          <w:szCs w:val="28"/>
          <w:lang w:eastAsia="zh-HK"/>
        </w:rPr>
        <w:t>.</w:t>
      </w:r>
    </w:p>
    <w:p w:rsidR="00746BFB" w:rsidRDefault="00B77710" w:rsidP="00DE4A01">
      <w:pPr>
        <w:widowControl/>
        <w:tabs>
          <w:tab w:val="left" w:pos="1418"/>
        </w:tabs>
        <w:spacing w:after="200" w:line="360" w:lineRule="auto"/>
        <w:rPr>
          <w:rFonts w:eastAsia="PMingLiU"/>
          <w:sz w:val="28"/>
          <w:szCs w:val="28"/>
          <w:lang w:eastAsia="zh-HK"/>
        </w:rPr>
      </w:pPr>
      <w:r>
        <w:rPr>
          <w:rFonts w:eastAsia="PMingLiU"/>
          <w:sz w:val="28"/>
          <w:szCs w:val="28"/>
          <w:lang w:eastAsia="zh-HK"/>
        </w:rPr>
        <w:t>(7</w:t>
      </w:r>
      <w:r w:rsidR="00346710">
        <w:rPr>
          <w:rFonts w:eastAsia="PMingLiU"/>
          <w:sz w:val="28"/>
          <w:szCs w:val="28"/>
          <w:lang w:eastAsia="zh-HK"/>
        </w:rPr>
        <w:t xml:space="preserve">) </w:t>
      </w:r>
      <w:r w:rsidR="00450C80" w:rsidRPr="00346710">
        <w:rPr>
          <w:rFonts w:eastAsia="PMingLiU"/>
          <w:sz w:val="28"/>
          <w:szCs w:val="28"/>
          <w:lang w:eastAsia="zh-HK"/>
        </w:rPr>
        <w:t>Dr Ko said in his report dated 2 Aug 2016 that</w:t>
      </w:r>
      <w:r w:rsidR="00CA6521">
        <w:rPr>
          <w:rFonts w:eastAsia="PMingLiU"/>
          <w:sz w:val="28"/>
          <w:szCs w:val="28"/>
          <w:lang w:eastAsia="zh-HK"/>
        </w:rPr>
        <w:t xml:space="preserve"> “the plaintiff suffered from contusion of head, resulting into persistent headache, neck pain, insomnia and panic attack”</w:t>
      </w:r>
      <w:r w:rsidR="00296629">
        <w:rPr>
          <w:rFonts w:eastAsia="PMingLiU"/>
          <w:sz w:val="28"/>
          <w:szCs w:val="28"/>
          <w:lang w:eastAsia="zh-HK"/>
        </w:rPr>
        <w:t>, that “t</w:t>
      </w:r>
      <w:r w:rsidR="00450C80" w:rsidRPr="00346710">
        <w:rPr>
          <w:rFonts w:eastAsia="PMingLiU"/>
          <w:sz w:val="28"/>
          <w:szCs w:val="28"/>
          <w:lang w:eastAsia="zh-HK"/>
        </w:rPr>
        <w:t xml:space="preserve">he prognosis of </w:t>
      </w:r>
      <w:r w:rsidR="00201F3A">
        <w:rPr>
          <w:rFonts w:eastAsia="PMingLiU"/>
          <w:sz w:val="28"/>
          <w:szCs w:val="28"/>
          <w:lang w:eastAsia="zh-HK"/>
        </w:rPr>
        <w:t>her</w:t>
      </w:r>
      <w:r w:rsidR="00DE4A01">
        <w:rPr>
          <w:rFonts w:eastAsia="PMingLiU"/>
          <w:sz w:val="28"/>
          <w:szCs w:val="28"/>
          <w:lang w:eastAsia="zh-HK"/>
        </w:rPr>
        <w:t xml:space="preserve"> physical injury was good</w:t>
      </w:r>
      <w:r w:rsidR="00296629">
        <w:rPr>
          <w:rFonts w:eastAsia="PMingLiU"/>
          <w:sz w:val="28"/>
          <w:szCs w:val="28"/>
          <w:lang w:eastAsia="zh-HK"/>
        </w:rPr>
        <w:t>”</w:t>
      </w:r>
      <w:r w:rsidR="00DE4A01">
        <w:rPr>
          <w:rFonts w:eastAsia="PMingLiU"/>
          <w:sz w:val="28"/>
          <w:szCs w:val="28"/>
          <w:lang w:eastAsia="zh-HK"/>
        </w:rPr>
        <w:t xml:space="preserve"> and that </w:t>
      </w:r>
      <w:r w:rsidR="00296629">
        <w:rPr>
          <w:rFonts w:eastAsia="PMingLiU"/>
          <w:sz w:val="28"/>
          <w:szCs w:val="28"/>
          <w:lang w:eastAsia="zh-HK"/>
        </w:rPr>
        <w:t>“</w:t>
      </w:r>
      <w:r w:rsidR="00DE4A01">
        <w:rPr>
          <w:rFonts w:eastAsia="PMingLiU"/>
          <w:sz w:val="28"/>
          <w:szCs w:val="28"/>
          <w:lang w:eastAsia="zh-HK"/>
        </w:rPr>
        <w:t>n</w:t>
      </w:r>
      <w:r w:rsidR="00450C80" w:rsidRPr="00346710">
        <w:rPr>
          <w:rFonts w:eastAsia="PMingLiU"/>
          <w:sz w:val="28"/>
          <w:szCs w:val="28"/>
          <w:lang w:eastAsia="zh-HK"/>
        </w:rPr>
        <w:t xml:space="preserve">o </w:t>
      </w:r>
      <w:r w:rsidR="00746BFB" w:rsidRPr="00346710">
        <w:rPr>
          <w:rFonts w:eastAsia="PMingLiU"/>
          <w:sz w:val="28"/>
          <w:szCs w:val="28"/>
          <w:lang w:eastAsia="zh-HK"/>
        </w:rPr>
        <w:t>major permanent physical impairment was expected apart from some degree of residual pain</w:t>
      </w:r>
      <w:r w:rsidR="00296629">
        <w:rPr>
          <w:rFonts w:eastAsia="PMingLiU"/>
          <w:sz w:val="28"/>
          <w:szCs w:val="28"/>
          <w:lang w:eastAsia="zh-HK"/>
        </w:rPr>
        <w:t>”</w:t>
      </w:r>
      <w:r w:rsidR="00746BFB" w:rsidRPr="00346710">
        <w:rPr>
          <w:rFonts w:eastAsia="PMingLiU"/>
          <w:sz w:val="28"/>
          <w:szCs w:val="28"/>
          <w:lang w:eastAsia="zh-HK"/>
        </w:rPr>
        <w:t>.</w:t>
      </w:r>
    </w:p>
    <w:p w:rsidR="007C4A03" w:rsidRDefault="007C4A03" w:rsidP="007C4A03">
      <w:pPr>
        <w:pStyle w:val="ListParagraph"/>
        <w:rPr>
          <w:rFonts w:eastAsia="PMingLiU"/>
          <w:sz w:val="28"/>
          <w:szCs w:val="28"/>
          <w:lang w:eastAsia="zh-HK"/>
        </w:rPr>
      </w:pPr>
    </w:p>
    <w:p w:rsidR="000E1392" w:rsidRPr="000E1392" w:rsidRDefault="000E1392" w:rsidP="000E1392">
      <w:pPr>
        <w:widowControl/>
        <w:tabs>
          <w:tab w:val="left" w:pos="1418"/>
        </w:tabs>
        <w:spacing w:after="200" w:line="360" w:lineRule="auto"/>
        <w:rPr>
          <w:rFonts w:eastAsia="PMingLiU"/>
          <w:i/>
          <w:sz w:val="28"/>
          <w:szCs w:val="28"/>
          <w:lang w:eastAsia="zh-HK"/>
        </w:rPr>
      </w:pPr>
      <w:r w:rsidRPr="000E1392">
        <w:rPr>
          <w:rFonts w:eastAsia="PMingLiU"/>
          <w:i/>
          <w:sz w:val="28"/>
          <w:szCs w:val="28"/>
          <w:lang w:eastAsia="zh-HK"/>
        </w:rPr>
        <w:t>Psychiatric problem</w:t>
      </w:r>
    </w:p>
    <w:p w:rsidR="00F02016" w:rsidRDefault="004341D3" w:rsidP="00F02016">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consider</w:t>
      </w:r>
      <w:r w:rsidR="009D0B13">
        <w:rPr>
          <w:rFonts w:eastAsia="PMingLiU"/>
          <w:sz w:val="28"/>
          <w:szCs w:val="28"/>
          <w:lang w:eastAsia="zh-HK"/>
        </w:rPr>
        <w:t>,</w:t>
      </w:r>
      <w:r>
        <w:rPr>
          <w:rFonts w:eastAsia="PMingLiU"/>
          <w:sz w:val="28"/>
          <w:szCs w:val="28"/>
          <w:lang w:eastAsia="zh-HK"/>
        </w:rPr>
        <w:t xml:space="preserve"> and accept on </w:t>
      </w:r>
      <w:r w:rsidR="00990246">
        <w:rPr>
          <w:rFonts w:eastAsia="PMingLiU"/>
          <w:sz w:val="28"/>
          <w:szCs w:val="28"/>
          <w:lang w:eastAsia="zh-HK"/>
        </w:rPr>
        <w:t xml:space="preserve">all </w:t>
      </w:r>
      <w:r>
        <w:rPr>
          <w:rFonts w:eastAsia="PMingLiU"/>
          <w:sz w:val="28"/>
          <w:szCs w:val="28"/>
          <w:lang w:eastAsia="zh-HK"/>
        </w:rPr>
        <w:t>evidence</w:t>
      </w:r>
      <w:r w:rsidR="00990246">
        <w:rPr>
          <w:rFonts w:eastAsia="PMingLiU"/>
          <w:sz w:val="28"/>
          <w:szCs w:val="28"/>
          <w:lang w:eastAsia="zh-HK"/>
        </w:rPr>
        <w:t xml:space="preserve"> including</w:t>
      </w:r>
      <w:r>
        <w:rPr>
          <w:rFonts w:eastAsia="PMingLiU"/>
          <w:sz w:val="28"/>
          <w:szCs w:val="28"/>
          <w:lang w:eastAsia="zh-HK"/>
        </w:rPr>
        <w:t xml:space="preserve"> </w:t>
      </w:r>
      <w:r w:rsidR="00105C23">
        <w:rPr>
          <w:rFonts w:eastAsia="PMingLiU"/>
          <w:sz w:val="28"/>
          <w:szCs w:val="28"/>
          <w:lang w:eastAsia="zh-HK"/>
        </w:rPr>
        <w:t>the</w:t>
      </w:r>
      <w:r w:rsidR="004642B6">
        <w:rPr>
          <w:rFonts w:eastAsia="PMingLiU" w:hint="eastAsia"/>
          <w:sz w:val="28"/>
          <w:szCs w:val="28"/>
          <w:lang w:eastAsia="zh-HK"/>
        </w:rPr>
        <w:t xml:space="preserve"> unopposed</w:t>
      </w:r>
      <w:r w:rsidR="00105C23">
        <w:rPr>
          <w:rFonts w:eastAsia="PMingLiU"/>
          <w:sz w:val="28"/>
          <w:szCs w:val="28"/>
          <w:lang w:eastAsia="zh-HK"/>
        </w:rPr>
        <w:t xml:space="preserve"> </w:t>
      </w:r>
      <w:r>
        <w:rPr>
          <w:rFonts w:eastAsia="PMingLiU"/>
          <w:sz w:val="28"/>
          <w:szCs w:val="28"/>
          <w:lang w:eastAsia="zh-HK"/>
        </w:rPr>
        <w:t>expert opinion of Dr Chiu</w:t>
      </w:r>
      <w:r w:rsidR="009D0B13">
        <w:rPr>
          <w:rFonts w:eastAsia="PMingLiU"/>
          <w:sz w:val="28"/>
          <w:szCs w:val="28"/>
          <w:lang w:eastAsia="zh-HK"/>
        </w:rPr>
        <w:t>,</w:t>
      </w:r>
      <w:r>
        <w:rPr>
          <w:rFonts w:eastAsia="PMingLiU"/>
          <w:sz w:val="28"/>
          <w:szCs w:val="28"/>
          <w:lang w:eastAsia="zh-HK"/>
        </w:rPr>
        <w:t xml:space="preserve"> that the major </w:t>
      </w:r>
      <w:r w:rsidR="009D0B13">
        <w:rPr>
          <w:rFonts w:eastAsia="PMingLiU"/>
          <w:sz w:val="28"/>
          <w:szCs w:val="28"/>
          <w:lang w:eastAsia="zh-HK"/>
        </w:rPr>
        <w:t>disability that adversely affects the plaintiff</w:t>
      </w:r>
      <w:r w:rsidR="00110C56">
        <w:rPr>
          <w:rFonts w:eastAsia="PMingLiU"/>
          <w:sz w:val="28"/>
          <w:szCs w:val="28"/>
          <w:lang w:eastAsia="zh-HK"/>
        </w:rPr>
        <w:t xml:space="preserve"> in terms of her family</w:t>
      </w:r>
      <w:r w:rsidR="00F02016">
        <w:rPr>
          <w:rFonts w:eastAsia="PMingLiU"/>
          <w:sz w:val="28"/>
          <w:szCs w:val="28"/>
          <w:lang w:eastAsia="zh-HK"/>
        </w:rPr>
        <w:t xml:space="preserve"> life</w:t>
      </w:r>
      <w:r w:rsidR="00110C56">
        <w:rPr>
          <w:rFonts w:eastAsia="PMingLiU"/>
          <w:sz w:val="28"/>
          <w:szCs w:val="28"/>
          <w:lang w:eastAsia="zh-HK"/>
        </w:rPr>
        <w:t>, social life and working</w:t>
      </w:r>
      <w:r w:rsidR="009D0B13">
        <w:rPr>
          <w:rFonts w:eastAsia="PMingLiU"/>
          <w:sz w:val="28"/>
          <w:szCs w:val="28"/>
          <w:lang w:eastAsia="zh-HK"/>
        </w:rPr>
        <w:t xml:space="preserve"> today are her psychiatric</w:t>
      </w:r>
      <w:r w:rsidR="00F02016">
        <w:rPr>
          <w:rFonts w:eastAsia="PMingLiU"/>
          <w:sz w:val="28"/>
          <w:szCs w:val="28"/>
          <w:lang w:eastAsia="zh-HK"/>
        </w:rPr>
        <w:t xml:space="preserve"> symptoms.</w:t>
      </w:r>
    </w:p>
    <w:p w:rsidR="00F02016" w:rsidRDefault="00F02016" w:rsidP="00F02016">
      <w:pPr>
        <w:widowControl/>
        <w:tabs>
          <w:tab w:val="left" w:pos="1418"/>
        </w:tabs>
        <w:spacing w:after="200" w:line="360" w:lineRule="auto"/>
        <w:rPr>
          <w:rFonts w:eastAsia="PMingLiU"/>
          <w:sz w:val="28"/>
          <w:szCs w:val="28"/>
          <w:lang w:eastAsia="zh-HK"/>
        </w:rPr>
      </w:pPr>
    </w:p>
    <w:p w:rsidR="00711869" w:rsidRDefault="009D0B13" w:rsidP="00F02016">
      <w:pPr>
        <w:widowControl/>
        <w:numPr>
          <w:ilvl w:val="0"/>
          <w:numId w:val="26"/>
        </w:numPr>
        <w:tabs>
          <w:tab w:val="left" w:pos="1418"/>
        </w:tabs>
        <w:spacing w:after="200" w:line="360" w:lineRule="auto"/>
        <w:ind w:left="0" w:firstLine="0"/>
        <w:rPr>
          <w:rFonts w:eastAsia="PMingLiU"/>
          <w:sz w:val="28"/>
          <w:szCs w:val="28"/>
          <w:lang w:eastAsia="zh-HK"/>
        </w:rPr>
      </w:pPr>
      <w:r w:rsidRPr="00F02016">
        <w:rPr>
          <w:rFonts w:eastAsia="PMingLiU"/>
          <w:sz w:val="28"/>
          <w:szCs w:val="28"/>
          <w:lang w:eastAsia="zh-HK"/>
        </w:rPr>
        <w:t>In this respect, I give full weight to Dr Chiu’s expert opinion in the Expert Report summarized above.</w:t>
      </w:r>
      <w:r w:rsidR="00F02016">
        <w:rPr>
          <w:rFonts w:eastAsia="PMingLiU"/>
          <w:sz w:val="28"/>
          <w:szCs w:val="28"/>
          <w:lang w:eastAsia="zh-HK"/>
        </w:rPr>
        <w:t xml:space="preserve"> I accept that the plaintiff has suffered from PTSD, and her current psychiatric symptoms, as a result of the Assault and not du</w:t>
      </w:r>
      <w:r w:rsidR="005F7AAF">
        <w:rPr>
          <w:rFonts w:eastAsia="PMingLiU"/>
          <w:sz w:val="28"/>
          <w:szCs w:val="28"/>
          <w:lang w:eastAsia="zh-HK"/>
        </w:rPr>
        <w:t>e to the Previous Injury at all, and it is one of moderate in severity.</w:t>
      </w:r>
    </w:p>
    <w:p w:rsidR="00711869" w:rsidRDefault="00711869" w:rsidP="00711869">
      <w:pPr>
        <w:pStyle w:val="ListParagraph"/>
        <w:rPr>
          <w:rFonts w:eastAsia="PMingLiU"/>
          <w:sz w:val="28"/>
          <w:szCs w:val="28"/>
          <w:lang w:eastAsia="zh-HK"/>
        </w:rPr>
      </w:pPr>
    </w:p>
    <w:p w:rsidR="009D0B13" w:rsidRPr="00105C23" w:rsidRDefault="00F02016" w:rsidP="00105C23">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Such public psychiatric records and reports before me do support</w:t>
      </w:r>
      <w:r w:rsidR="00105C23">
        <w:rPr>
          <w:rFonts w:eastAsia="PMingLiU"/>
          <w:sz w:val="28"/>
          <w:szCs w:val="28"/>
          <w:lang w:eastAsia="zh-HK"/>
        </w:rPr>
        <w:t>, I think,</w:t>
      </w:r>
      <w:r>
        <w:rPr>
          <w:rFonts w:eastAsia="PMingLiU"/>
          <w:sz w:val="28"/>
          <w:szCs w:val="28"/>
          <w:lang w:eastAsia="zh-HK"/>
        </w:rPr>
        <w:t xml:space="preserve"> Dr Chiu’s opinion that the plaintiff </w:t>
      </w:r>
      <w:r w:rsidR="004B3C9A">
        <w:rPr>
          <w:rFonts w:eastAsia="PMingLiU"/>
          <w:sz w:val="28"/>
          <w:szCs w:val="28"/>
          <w:lang w:eastAsia="zh-HK"/>
        </w:rPr>
        <w:t xml:space="preserve">has </w:t>
      </w:r>
      <w:r w:rsidR="00CF1F03">
        <w:rPr>
          <w:rFonts w:eastAsia="PMingLiU"/>
          <w:sz w:val="28"/>
          <w:szCs w:val="28"/>
          <w:lang w:eastAsia="zh-HK"/>
        </w:rPr>
        <w:t>fully recovered</w:t>
      </w:r>
      <w:r>
        <w:rPr>
          <w:rFonts w:eastAsia="PMingLiU"/>
          <w:sz w:val="28"/>
          <w:szCs w:val="28"/>
          <w:lang w:eastAsia="zh-HK"/>
        </w:rPr>
        <w:t xml:space="preserve"> from</w:t>
      </w:r>
      <w:r w:rsidR="004B3C9A">
        <w:rPr>
          <w:rFonts w:eastAsia="PMingLiU"/>
          <w:sz w:val="28"/>
          <w:szCs w:val="28"/>
          <w:lang w:eastAsia="zh-HK"/>
        </w:rPr>
        <w:t xml:space="preserve"> </w:t>
      </w:r>
      <w:r>
        <w:rPr>
          <w:rFonts w:eastAsia="PMingLiU"/>
          <w:sz w:val="28"/>
          <w:szCs w:val="28"/>
          <w:lang w:eastAsia="zh-HK"/>
        </w:rPr>
        <w:t>PTSD</w:t>
      </w:r>
      <w:r w:rsidR="004B3C9A">
        <w:rPr>
          <w:rFonts w:eastAsia="PMingLiU"/>
          <w:sz w:val="28"/>
          <w:szCs w:val="28"/>
          <w:lang w:eastAsia="zh-HK"/>
        </w:rPr>
        <w:t xml:space="preserve"> caused by</w:t>
      </w:r>
      <w:r>
        <w:rPr>
          <w:rFonts w:eastAsia="PMingLiU"/>
          <w:sz w:val="28"/>
          <w:szCs w:val="28"/>
          <w:lang w:eastAsia="zh-HK"/>
        </w:rPr>
        <w:t xml:space="preserve"> the Previous Injury </w:t>
      </w:r>
      <w:r w:rsidRPr="00550C43">
        <w:rPr>
          <w:rFonts w:eastAsia="PMingLiU"/>
          <w:sz w:val="28"/>
          <w:szCs w:val="28"/>
          <w:lang w:eastAsia="zh-HK"/>
        </w:rPr>
        <w:t>after</w:t>
      </w:r>
      <w:r>
        <w:rPr>
          <w:rFonts w:eastAsia="PMingLiU"/>
          <w:sz w:val="28"/>
          <w:szCs w:val="28"/>
          <w:lang w:eastAsia="zh-HK"/>
        </w:rPr>
        <w:t xml:space="preserve"> </w:t>
      </w:r>
      <w:r w:rsidR="004B3C9A">
        <w:rPr>
          <w:rFonts w:eastAsia="PMingLiU"/>
          <w:sz w:val="28"/>
          <w:szCs w:val="28"/>
          <w:lang w:eastAsia="zh-HK"/>
        </w:rPr>
        <w:t xml:space="preserve">she reached </w:t>
      </w:r>
      <w:r>
        <w:rPr>
          <w:rFonts w:eastAsia="PMingLiU"/>
          <w:sz w:val="28"/>
          <w:szCs w:val="28"/>
          <w:lang w:eastAsia="zh-HK"/>
        </w:rPr>
        <w:t xml:space="preserve">settlement of compensation </w:t>
      </w:r>
      <w:r w:rsidR="004B3C9A">
        <w:rPr>
          <w:rFonts w:eastAsia="PMingLiU"/>
          <w:sz w:val="28"/>
          <w:szCs w:val="28"/>
          <w:lang w:eastAsia="zh-HK"/>
        </w:rPr>
        <w:t>in 2012.</w:t>
      </w:r>
      <w:r w:rsidR="00105C23">
        <w:rPr>
          <w:rFonts w:eastAsia="PMingLiU"/>
          <w:sz w:val="28"/>
          <w:szCs w:val="28"/>
          <w:lang w:eastAsia="zh-HK"/>
        </w:rPr>
        <w:t xml:space="preserve"> </w:t>
      </w:r>
      <w:r w:rsidR="00990246" w:rsidRPr="00105C23">
        <w:rPr>
          <w:rFonts w:eastAsia="PMingLiU"/>
          <w:sz w:val="28"/>
          <w:szCs w:val="28"/>
          <w:lang w:eastAsia="zh-HK"/>
        </w:rPr>
        <w:t>Given such history, s</w:t>
      </w:r>
      <w:r w:rsidR="00CF1F03" w:rsidRPr="00105C23">
        <w:rPr>
          <w:rFonts w:eastAsia="PMingLiU"/>
          <w:sz w:val="28"/>
          <w:szCs w:val="28"/>
          <w:lang w:eastAsia="zh-HK"/>
        </w:rPr>
        <w:t>ettlement of compensation in the case before me will also definitely, I agree with Dr Chiu, speed up recovery of plaintiff’s current PTSD symptoms.</w:t>
      </w:r>
    </w:p>
    <w:p w:rsidR="00F02016" w:rsidRPr="0081792B" w:rsidRDefault="00F02016" w:rsidP="00F02016">
      <w:pPr>
        <w:pStyle w:val="ListParagraph"/>
        <w:rPr>
          <w:rFonts w:eastAsia="PMingLiU"/>
          <w:sz w:val="28"/>
          <w:szCs w:val="28"/>
          <w:lang w:eastAsia="zh-HK"/>
        </w:rPr>
      </w:pPr>
    </w:p>
    <w:p w:rsidR="00F02016" w:rsidRDefault="0081792B" w:rsidP="00F02016">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Hence, </w:t>
      </w:r>
      <w:r w:rsidR="005911B1">
        <w:rPr>
          <w:rFonts w:eastAsia="PMingLiU"/>
          <w:sz w:val="28"/>
          <w:szCs w:val="28"/>
          <w:lang w:eastAsia="zh-HK"/>
        </w:rPr>
        <w:t>I accept plaintiff’s evidence of her current psychiatric symptoms and their adverse effect on her family life and social life.</w:t>
      </w:r>
    </w:p>
    <w:p w:rsidR="00C45774" w:rsidRDefault="00C45774" w:rsidP="00C45774">
      <w:pPr>
        <w:pStyle w:val="ListParagraph"/>
        <w:rPr>
          <w:rFonts w:eastAsia="PMingLiU"/>
          <w:sz w:val="28"/>
          <w:szCs w:val="28"/>
          <w:lang w:eastAsia="zh-HK"/>
        </w:rPr>
      </w:pPr>
    </w:p>
    <w:p w:rsidR="00C45774" w:rsidRDefault="004E2F50" w:rsidP="00C45774">
      <w:pPr>
        <w:widowControl/>
        <w:numPr>
          <w:ilvl w:val="0"/>
          <w:numId w:val="26"/>
        </w:numPr>
        <w:tabs>
          <w:tab w:val="left" w:pos="1418"/>
        </w:tabs>
        <w:spacing w:after="200" w:line="360" w:lineRule="auto"/>
        <w:ind w:left="0" w:firstLine="0"/>
        <w:rPr>
          <w:rFonts w:eastAsia="PMingLiU"/>
          <w:sz w:val="28"/>
          <w:szCs w:val="28"/>
          <w:lang w:eastAsia="zh-HK"/>
        </w:rPr>
      </w:pPr>
      <w:r w:rsidRPr="00C45774">
        <w:rPr>
          <w:rFonts w:eastAsia="PMingLiU"/>
          <w:sz w:val="28"/>
          <w:szCs w:val="28"/>
          <w:lang w:eastAsia="zh-HK"/>
        </w:rPr>
        <w:t xml:space="preserve">I </w:t>
      </w:r>
      <w:r w:rsidR="004642B6">
        <w:rPr>
          <w:rFonts w:eastAsia="PMingLiU" w:hint="eastAsia"/>
          <w:sz w:val="28"/>
          <w:szCs w:val="28"/>
          <w:lang w:eastAsia="zh-HK"/>
        </w:rPr>
        <w:t xml:space="preserve">further </w:t>
      </w:r>
      <w:r w:rsidRPr="00C45774">
        <w:rPr>
          <w:rFonts w:eastAsia="PMingLiU"/>
          <w:sz w:val="28"/>
          <w:szCs w:val="28"/>
          <w:lang w:eastAsia="zh-HK"/>
        </w:rPr>
        <w:t>accept</w:t>
      </w:r>
      <w:r w:rsidR="004642B6">
        <w:rPr>
          <w:rFonts w:eastAsia="PMingLiU" w:hint="eastAsia"/>
          <w:sz w:val="28"/>
          <w:szCs w:val="28"/>
          <w:lang w:eastAsia="zh-HK"/>
        </w:rPr>
        <w:t xml:space="preserve"> that</w:t>
      </w:r>
      <w:r w:rsidRPr="00C45774">
        <w:rPr>
          <w:rFonts w:eastAsia="PMingLiU"/>
          <w:sz w:val="28"/>
          <w:szCs w:val="28"/>
          <w:lang w:eastAsia="zh-HK"/>
        </w:rPr>
        <w:t xml:space="preserve"> </w:t>
      </w:r>
      <w:r w:rsidR="004642B6">
        <w:rPr>
          <w:rFonts w:eastAsia="PMingLiU" w:hint="eastAsia"/>
          <w:sz w:val="28"/>
          <w:szCs w:val="28"/>
          <w:lang w:eastAsia="zh-HK"/>
        </w:rPr>
        <w:t xml:space="preserve">the </w:t>
      </w:r>
      <w:r w:rsidRPr="00C45774">
        <w:rPr>
          <w:rFonts w:eastAsia="PMingLiU"/>
          <w:sz w:val="28"/>
          <w:szCs w:val="28"/>
          <w:lang w:eastAsia="zh-HK"/>
        </w:rPr>
        <w:t>plaintiff has worked less time at the Sho</w:t>
      </w:r>
      <w:r w:rsidR="00515402" w:rsidRPr="00C45774">
        <w:rPr>
          <w:rFonts w:eastAsia="PMingLiU"/>
          <w:sz w:val="28"/>
          <w:szCs w:val="28"/>
          <w:lang w:eastAsia="zh-HK"/>
        </w:rPr>
        <w:t xml:space="preserve">p (and spent more time idling at home) after, and as a result of, the Assault. Nevertheless, I agree with Dr Chiu that she is mentally fit to resume work at the Shop after the Assault (she did, but worked less </w:t>
      </w:r>
      <w:r w:rsidR="0081792B">
        <w:rPr>
          <w:rFonts w:eastAsia="PMingLiU" w:hint="eastAsia"/>
          <w:sz w:val="28"/>
          <w:szCs w:val="28"/>
          <w:lang w:eastAsia="zh-HK"/>
        </w:rPr>
        <w:t>time</w:t>
      </w:r>
      <w:r w:rsidR="00515402" w:rsidRPr="00C45774">
        <w:rPr>
          <w:rFonts w:eastAsia="PMingLiU"/>
          <w:sz w:val="28"/>
          <w:szCs w:val="28"/>
          <w:lang w:eastAsia="zh-HK"/>
        </w:rPr>
        <w:t xml:space="preserve">) and with assistance of the Husband and further recovery of her </w:t>
      </w:r>
      <w:r w:rsidR="004642B6">
        <w:rPr>
          <w:rFonts w:eastAsia="PMingLiU" w:hint="eastAsia"/>
          <w:sz w:val="28"/>
          <w:szCs w:val="28"/>
          <w:lang w:eastAsia="zh-HK"/>
        </w:rPr>
        <w:t xml:space="preserve">PTSD </w:t>
      </w:r>
      <w:r w:rsidR="00515402" w:rsidRPr="00C45774">
        <w:rPr>
          <w:rFonts w:eastAsia="PMingLiU"/>
          <w:sz w:val="28"/>
          <w:szCs w:val="28"/>
          <w:lang w:eastAsia="zh-HK"/>
        </w:rPr>
        <w:t xml:space="preserve">after settlement of this litigation, the time she spends at the Shop would, I </w:t>
      </w:r>
      <w:r w:rsidR="00990246">
        <w:rPr>
          <w:rFonts w:eastAsia="PMingLiU"/>
          <w:sz w:val="28"/>
          <w:szCs w:val="28"/>
          <w:lang w:eastAsia="zh-HK"/>
        </w:rPr>
        <w:t>think</w:t>
      </w:r>
      <w:r w:rsidR="00515402" w:rsidRPr="00C45774">
        <w:rPr>
          <w:rFonts w:eastAsia="PMingLiU"/>
          <w:sz w:val="28"/>
          <w:szCs w:val="28"/>
          <w:lang w:eastAsia="zh-HK"/>
        </w:rPr>
        <w:t>, gradually increase</w:t>
      </w:r>
      <w:r w:rsidR="00990246">
        <w:rPr>
          <w:rFonts w:eastAsia="PMingLiU"/>
          <w:sz w:val="28"/>
          <w:szCs w:val="28"/>
          <w:lang w:eastAsia="zh-HK"/>
        </w:rPr>
        <w:t xml:space="preserve"> over time</w:t>
      </w:r>
      <w:r w:rsidR="00515402" w:rsidRPr="00C45774">
        <w:rPr>
          <w:rFonts w:eastAsia="PMingLiU"/>
          <w:sz w:val="28"/>
          <w:szCs w:val="28"/>
          <w:lang w:eastAsia="zh-HK"/>
        </w:rPr>
        <w:t>.</w:t>
      </w:r>
      <w:r w:rsidR="00C45774" w:rsidRPr="00C45774">
        <w:t xml:space="preserve"> </w:t>
      </w:r>
      <w:r w:rsidR="00C45774" w:rsidRPr="00C45774">
        <w:rPr>
          <w:rFonts w:eastAsia="PMingLiU"/>
          <w:sz w:val="28"/>
          <w:szCs w:val="28"/>
          <w:lang w:eastAsia="zh-HK"/>
        </w:rPr>
        <w:t>As said in the Expert Report, generally speaking, a significant proportion of PTSD patients would have the symptoms gradually subsided with time.</w:t>
      </w:r>
    </w:p>
    <w:p w:rsidR="00105C23" w:rsidRPr="00C45774" w:rsidRDefault="00105C23" w:rsidP="00105C23">
      <w:pPr>
        <w:widowControl/>
        <w:tabs>
          <w:tab w:val="left" w:pos="1418"/>
        </w:tabs>
        <w:spacing w:after="200" w:line="360" w:lineRule="auto"/>
        <w:rPr>
          <w:rFonts w:eastAsia="PMingLiU"/>
          <w:sz w:val="28"/>
          <w:szCs w:val="28"/>
          <w:lang w:eastAsia="zh-HK"/>
        </w:rPr>
      </w:pPr>
    </w:p>
    <w:p w:rsidR="007A5DAE" w:rsidRPr="00C45774" w:rsidRDefault="007A5DAE" w:rsidP="0049679D">
      <w:pPr>
        <w:widowControl/>
        <w:numPr>
          <w:ilvl w:val="0"/>
          <w:numId w:val="26"/>
        </w:numPr>
        <w:tabs>
          <w:tab w:val="left" w:pos="1418"/>
        </w:tabs>
        <w:spacing w:after="200" w:line="360" w:lineRule="auto"/>
        <w:ind w:left="0" w:firstLine="0"/>
        <w:rPr>
          <w:rFonts w:eastAsia="PMingLiU"/>
          <w:sz w:val="28"/>
          <w:szCs w:val="28"/>
          <w:lang w:eastAsia="zh-HK"/>
        </w:rPr>
      </w:pPr>
      <w:r w:rsidRPr="00C45774">
        <w:rPr>
          <w:rFonts w:eastAsia="PMingLiU"/>
          <w:sz w:val="28"/>
          <w:szCs w:val="28"/>
          <w:lang w:eastAsia="zh-HK"/>
        </w:rPr>
        <w:t>I have not overlooked one stress factor against plaintiff’s recovery</w:t>
      </w:r>
      <w:r w:rsidR="007C6D2B">
        <w:rPr>
          <w:rFonts w:eastAsia="PMingLiU"/>
          <w:sz w:val="28"/>
          <w:szCs w:val="28"/>
          <w:lang w:eastAsia="zh-HK"/>
        </w:rPr>
        <w:t xml:space="preserve"> in past and future</w:t>
      </w:r>
      <w:r w:rsidRPr="00C45774">
        <w:rPr>
          <w:rFonts w:eastAsia="PMingLiU"/>
          <w:sz w:val="28"/>
          <w:szCs w:val="28"/>
          <w:lang w:eastAsia="zh-HK"/>
        </w:rPr>
        <w:t xml:space="preserve"> i.e. defendant’s continued</w:t>
      </w:r>
      <w:r w:rsidR="007C6D2B">
        <w:rPr>
          <w:rFonts w:eastAsia="PMingLiU"/>
          <w:sz w:val="28"/>
          <w:szCs w:val="28"/>
          <w:lang w:eastAsia="zh-HK"/>
        </w:rPr>
        <w:t xml:space="preserve"> </w:t>
      </w:r>
      <w:r w:rsidRPr="00C45774">
        <w:rPr>
          <w:rFonts w:eastAsia="PMingLiU"/>
          <w:sz w:val="28"/>
          <w:szCs w:val="28"/>
          <w:lang w:eastAsia="zh-HK"/>
        </w:rPr>
        <w:t>presence in the vicinity</w:t>
      </w:r>
      <w:r w:rsidR="007C6D2B">
        <w:rPr>
          <w:rFonts w:eastAsia="PMingLiU"/>
          <w:sz w:val="28"/>
          <w:szCs w:val="28"/>
          <w:lang w:eastAsia="zh-HK"/>
        </w:rPr>
        <w:t xml:space="preserve"> of the Shop</w:t>
      </w:r>
      <w:r w:rsidRPr="00C45774">
        <w:rPr>
          <w:rFonts w:eastAsia="PMingLiU"/>
          <w:sz w:val="28"/>
          <w:szCs w:val="28"/>
          <w:lang w:eastAsia="zh-HK"/>
        </w:rPr>
        <w:t>, and his provocative conducts</w:t>
      </w:r>
      <w:r w:rsidR="007C6D2B">
        <w:rPr>
          <w:rFonts w:eastAsia="PMingLiU"/>
          <w:sz w:val="28"/>
          <w:szCs w:val="28"/>
          <w:lang w:eastAsia="zh-HK"/>
        </w:rPr>
        <w:t xml:space="preserve"> towards plaintiff</w:t>
      </w:r>
      <w:r w:rsidRPr="00C45774">
        <w:rPr>
          <w:rFonts w:eastAsia="PMingLiU"/>
          <w:sz w:val="28"/>
          <w:szCs w:val="28"/>
          <w:lang w:eastAsia="zh-HK"/>
        </w:rPr>
        <w:t xml:space="preserve">, after the Assault. The plaintiff has relayed the same to Dr Chiu and I am prepared to accept such evidence </w:t>
      </w:r>
      <w:r w:rsidR="007C6D2B">
        <w:rPr>
          <w:rFonts w:eastAsia="PMingLiU"/>
          <w:sz w:val="28"/>
          <w:szCs w:val="28"/>
          <w:lang w:eastAsia="zh-HK"/>
        </w:rPr>
        <w:t>of her</w:t>
      </w:r>
      <w:r w:rsidRPr="00C45774">
        <w:rPr>
          <w:rFonts w:eastAsia="PMingLiU"/>
          <w:sz w:val="28"/>
          <w:szCs w:val="28"/>
          <w:lang w:eastAsia="zh-HK"/>
        </w:rPr>
        <w:t>.</w:t>
      </w:r>
      <w:r w:rsidR="00D73086" w:rsidRPr="00C45774">
        <w:rPr>
          <w:rFonts w:eastAsia="PMingLiU"/>
          <w:sz w:val="28"/>
          <w:szCs w:val="28"/>
          <w:lang w:eastAsia="zh-HK"/>
        </w:rPr>
        <w:t xml:space="preserve"> As such, I </w:t>
      </w:r>
      <w:r w:rsidR="004642B6">
        <w:rPr>
          <w:rFonts w:eastAsia="PMingLiU" w:hint="eastAsia"/>
          <w:sz w:val="28"/>
          <w:szCs w:val="28"/>
          <w:lang w:eastAsia="zh-HK"/>
        </w:rPr>
        <w:t xml:space="preserve">also </w:t>
      </w:r>
      <w:r w:rsidR="00D73086" w:rsidRPr="00C45774">
        <w:rPr>
          <w:rFonts w:eastAsia="PMingLiU"/>
          <w:sz w:val="28"/>
          <w:szCs w:val="28"/>
          <w:lang w:eastAsia="zh-HK"/>
        </w:rPr>
        <w:t xml:space="preserve">agree </w:t>
      </w:r>
      <w:r w:rsidR="007C6D2B">
        <w:rPr>
          <w:rFonts w:eastAsia="PMingLiU"/>
          <w:sz w:val="28"/>
          <w:szCs w:val="28"/>
          <w:lang w:eastAsia="zh-HK"/>
        </w:rPr>
        <w:t xml:space="preserve">with Dr Chiu </w:t>
      </w:r>
      <w:r w:rsidR="00D73086" w:rsidRPr="00C45774">
        <w:rPr>
          <w:rFonts w:eastAsia="PMingLiU"/>
          <w:sz w:val="28"/>
          <w:szCs w:val="28"/>
          <w:lang w:eastAsia="zh-HK"/>
        </w:rPr>
        <w:t>that it is likely that she will have to live with residual symptoms of PTSD.</w:t>
      </w:r>
      <w:r w:rsidR="0048753E" w:rsidRPr="00C45774">
        <w:rPr>
          <w:rFonts w:eastAsia="PMingLiU"/>
          <w:sz w:val="28"/>
          <w:szCs w:val="28"/>
          <w:lang w:eastAsia="zh-HK"/>
        </w:rPr>
        <w:t xml:space="preserve"> </w:t>
      </w:r>
    </w:p>
    <w:p w:rsidR="005911B1" w:rsidRDefault="005911B1" w:rsidP="005911B1">
      <w:pPr>
        <w:pStyle w:val="ListParagraph"/>
        <w:rPr>
          <w:rFonts w:eastAsia="PMingLiU"/>
          <w:sz w:val="28"/>
          <w:szCs w:val="28"/>
          <w:lang w:eastAsia="zh-HK"/>
        </w:rPr>
      </w:pPr>
    </w:p>
    <w:p w:rsidR="000E1392" w:rsidRPr="00297077" w:rsidRDefault="00297077" w:rsidP="000E1392">
      <w:pPr>
        <w:widowControl/>
        <w:tabs>
          <w:tab w:val="left" w:pos="1418"/>
        </w:tabs>
        <w:spacing w:after="200" w:line="360" w:lineRule="auto"/>
        <w:rPr>
          <w:rFonts w:eastAsia="PMingLiU"/>
          <w:i/>
          <w:sz w:val="28"/>
          <w:szCs w:val="28"/>
          <w:lang w:eastAsia="zh-HK"/>
        </w:rPr>
      </w:pPr>
      <w:r w:rsidRPr="00297077">
        <w:rPr>
          <w:rFonts w:eastAsia="PMingLiU"/>
          <w:i/>
          <w:sz w:val="28"/>
          <w:szCs w:val="28"/>
          <w:lang w:eastAsia="zh-HK"/>
        </w:rPr>
        <w:t>Mdm Chan</w:t>
      </w:r>
    </w:p>
    <w:p w:rsidR="00926826" w:rsidRPr="00AB5851" w:rsidRDefault="00990246" w:rsidP="00AB5851">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However, </w:t>
      </w:r>
      <w:r w:rsidR="00926826">
        <w:rPr>
          <w:rFonts w:eastAsia="PMingLiU"/>
          <w:sz w:val="28"/>
          <w:szCs w:val="28"/>
          <w:lang w:eastAsia="zh-HK"/>
        </w:rPr>
        <w:t>I</w:t>
      </w:r>
      <w:r>
        <w:rPr>
          <w:rFonts w:eastAsia="PMingLiU"/>
          <w:sz w:val="28"/>
          <w:szCs w:val="28"/>
          <w:lang w:eastAsia="zh-HK"/>
        </w:rPr>
        <w:t xml:space="preserve"> </w:t>
      </w:r>
      <w:r w:rsidR="004642B6">
        <w:rPr>
          <w:rFonts w:eastAsia="PMingLiU"/>
          <w:sz w:val="28"/>
          <w:szCs w:val="28"/>
          <w:lang w:eastAsia="zh-HK"/>
        </w:rPr>
        <w:t>find</w:t>
      </w:r>
      <w:r w:rsidR="004642B6">
        <w:rPr>
          <w:rFonts w:eastAsia="PMingLiU" w:hint="eastAsia"/>
          <w:sz w:val="28"/>
          <w:szCs w:val="28"/>
          <w:lang w:eastAsia="zh-HK"/>
        </w:rPr>
        <w:t xml:space="preserve"> myself unable to </w:t>
      </w:r>
      <w:r>
        <w:rPr>
          <w:rFonts w:eastAsia="PMingLiU"/>
          <w:sz w:val="28"/>
          <w:szCs w:val="28"/>
          <w:lang w:eastAsia="zh-HK"/>
        </w:rPr>
        <w:t xml:space="preserve">accept plaintiff’s evidence </w:t>
      </w:r>
      <w:r w:rsidR="00926826">
        <w:rPr>
          <w:rFonts w:eastAsia="PMingLiU"/>
          <w:sz w:val="28"/>
          <w:szCs w:val="28"/>
          <w:lang w:eastAsia="zh-HK"/>
        </w:rPr>
        <w:t>regarding Mdm Chan</w:t>
      </w:r>
      <w:r>
        <w:rPr>
          <w:rFonts w:eastAsia="PMingLiU"/>
          <w:sz w:val="28"/>
          <w:szCs w:val="28"/>
          <w:lang w:eastAsia="zh-HK"/>
        </w:rPr>
        <w:t>.</w:t>
      </w:r>
      <w:r w:rsidR="00AB5851">
        <w:rPr>
          <w:rFonts w:eastAsia="PMingLiU"/>
          <w:sz w:val="28"/>
          <w:szCs w:val="28"/>
          <w:lang w:eastAsia="zh-HK"/>
        </w:rPr>
        <w:t xml:space="preserve"> </w:t>
      </w:r>
      <w:r w:rsidR="00AB5851" w:rsidRPr="00AB5851">
        <w:rPr>
          <w:rFonts w:eastAsia="PMingLiU"/>
          <w:sz w:val="28"/>
          <w:szCs w:val="28"/>
          <w:lang w:eastAsia="zh-HK"/>
        </w:rPr>
        <w:t>She</w:t>
      </w:r>
      <w:r w:rsidR="00D762C0" w:rsidRPr="00AB5851">
        <w:rPr>
          <w:rFonts w:eastAsia="PMingLiU"/>
          <w:sz w:val="28"/>
          <w:szCs w:val="28"/>
          <w:lang w:eastAsia="zh-HK"/>
        </w:rPr>
        <w:t xml:space="preserve"> </w:t>
      </w:r>
      <w:r w:rsidR="004642B6">
        <w:rPr>
          <w:rFonts w:eastAsia="PMingLiU" w:hint="eastAsia"/>
          <w:sz w:val="28"/>
          <w:szCs w:val="28"/>
          <w:lang w:eastAsia="zh-HK"/>
        </w:rPr>
        <w:t xml:space="preserve">clarified </w:t>
      </w:r>
      <w:r w:rsidR="00B66CD3" w:rsidRPr="00AB5851">
        <w:rPr>
          <w:rFonts w:eastAsia="PMingLiU"/>
          <w:sz w:val="28"/>
          <w:szCs w:val="28"/>
          <w:lang w:eastAsia="zh-HK"/>
        </w:rPr>
        <w:t>in the box</w:t>
      </w:r>
      <w:r w:rsidR="00D762C0" w:rsidRPr="00AB5851">
        <w:rPr>
          <w:rFonts w:eastAsia="PMingLiU"/>
          <w:sz w:val="28"/>
          <w:szCs w:val="28"/>
          <w:lang w:eastAsia="zh-HK"/>
        </w:rPr>
        <w:t xml:space="preserve"> that Mdm Chan has helped in the Shop </w:t>
      </w:r>
      <w:r w:rsidR="00507175" w:rsidRPr="00AB5851">
        <w:rPr>
          <w:rFonts w:eastAsia="PMingLiU"/>
          <w:sz w:val="28"/>
          <w:szCs w:val="28"/>
          <w:lang w:eastAsia="zh-HK"/>
        </w:rPr>
        <w:t>“</w:t>
      </w:r>
      <w:r w:rsidR="00D762C0" w:rsidRPr="00AB5851">
        <w:rPr>
          <w:rFonts w:eastAsia="PMingLiU"/>
          <w:sz w:val="28"/>
          <w:szCs w:val="28"/>
          <w:lang w:eastAsia="zh-HK"/>
        </w:rPr>
        <w:t xml:space="preserve">as from </w:t>
      </w:r>
      <w:r w:rsidR="00507175" w:rsidRPr="00AB5851">
        <w:rPr>
          <w:rFonts w:eastAsia="PMingLiU"/>
          <w:sz w:val="28"/>
          <w:szCs w:val="28"/>
          <w:lang w:eastAsia="zh-HK"/>
        </w:rPr>
        <w:t xml:space="preserve">mid-2017” and that she was paid “$6,900/month” in cash </w:t>
      </w:r>
      <w:r w:rsidR="00370EC7">
        <w:rPr>
          <w:rFonts w:eastAsia="PMingLiU" w:hint="eastAsia"/>
          <w:sz w:val="28"/>
          <w:szCs w:val="28"/>
          <w:lang w:eastAsia="zh-HK"/>
        </w:rPr>
        <w:t>in the beginning</w:t>
      </w:r>
      <w:r w:rsidR="00507175" w:rsidRPr="00AB5851">
        <w:rPr>
          <w:rFonts w:eastAsia="PMingLiU"/>
          <w:sz w:val="28"/>
          <w:szCs w:val="28"/>
          <w:lang w:eastAsia="zh-HK"/>
        </w:rPr>
        <w:t xml:space="preserve"> of each month “at the same time when other staff of the Shop were paid”. Mdm Chan</w:t>
      </w:r>
      <w:r w:rsidR="004642B6">
        <w:rPr>
          <w:rFonts w:eastAsia="PMingLiU" w:hint="eastAsia"/>
          <w:sz w:val="28"/>
          <w:szCs w:val="28"/>
          <w:lang w:eastAsia="zh-HK"/>
        </w:rPr>
        <w:t>, said plaintiff,</w:t>
      </w:r>
      <w:r w:rsidR="00507175" w:rsidRPr="00AB5851">
        <w:rPr>
          <w:rFonts w:eastAsia="PMingLiU"/>
          <w:sz w:val="28"/>
          <w:szCs w:val="28"/>
          <w:lang w:eastAsia="zh-HK"/>
        </w:rPr>
        <w:t xml:space="preserve"> acknowledged receipt of all such monthly sums “from the Business” by signing “company receipt”. But it was</w:t>
      </w:r>
      <w:r w:rsidR="004642B6">
        <w:rPr>
          <w:rFonts w:eastAsia="PMingLiU" w:hint="eastAsia"/>
          <w:sz w:val="28"/>
          <w:szCs w:val="28"/>
          <w:lang w:eastAsia="zh-HK"/>
        </w:rPr>
        <w:t xml:space="preserve"> </w:t>
      </w:r>
      <w:r w:rsidR="00507175" w:rsidRPr="00AB5851">
        <w:rPr>
          <w:rFonts w:eastAsia="PMingLiU"/>
          <w:sz w:val="28"/>
          <w:szCs w:val="28"/>
          <w:lang w:eastAsia="zh-HK"/>
        </w:rPr>
        <w:t>she who hired and paid Mdm Chan.</w:t>
      </w:r>
    </w:p>
    <w:p w:rsidR="00B66CD3" w:rsidRPr="004642B6" w:rsidRDefault="00B66CD3" w:rsidP="00B66CD3">
      <w:pPr>
        <w:pStyle w:val="ListParagraph"/>
        <w:rPr>
          <w:rFonts w:eastAsia="PMingLiU"/>
          <w:sz w:val="28"/>
          <w:szCs w:val="28"/>
          <w:lang w:eastAsia="zh-HK"/>
        </w:rPr>
      </w:pPr>
    </w:p>
    <w:p w:rsidR="00233CE2" w:rsidRDefault="00B66CD3" w:rsidP="0062273B">
      <w:pPr>
        <w:widowControl/>
        <w:numPr>
          <w:ilvl w:val="0"/>
          <w:numId w:val="26"/>
        </w:numPr>
        <w:tabs>
          <w:tab w:val="left" w:pos="1418"/>
        </w:tabs>
        <w:spacing w:after="200" w:line="360" w:lineRule="auto"/>
        <w:ind w:left="0" w:firstLine="0"/>
        <w:rPr>
          <w:rFonts w:eastAsia="PMingLiU"/>
          <w:sz w:val="28"/>
          <w:szCs w:val="28"/>
          <w:lang w:eastAsia="zh-HK"/>
        </w:rPr>
      </w:pPr>
      <w:r w:rsidRPr="00B66CD3">
        <w:rPr>
          <w:rFonts w:eastAsia="PMingLiU"/>
          <w:sz w:val="28"/>
          <w:szCs w:val="28"/>
          <w:lang w:eastAsia="zh-HK"/>
        </w:rPr>
        <w:t>The problems</w:t>
      </w:r>
      <w:r w:rsidR="00370EC7">
        <w:rPr>
          <w:rFonts w:eastAsia="PMingLiU" w:hint="eastAsia"/>
          <w:sz w:val="28"/>
          <w:szCs w:val="28"/>
          <w:lang w:eastAsia="zh-HK"/>
        </w:rPr>
        <w:t>, I think,</w:t>
      </w:r>
      <w:r w:rsidRPr="00B66CD3">
        <w:rPr>
          <w:rFonts w:eastAsia="PMingLiU"/>
          <w:sz w:val="28"/>
          <w:szCs w:val="28"/>
          <w:lang w:eastAsia="zh-HK"/>
        </w:rPr>
        <w:t xml:space="preserve"> with plaintiff’s aforesaid and other evidence regarding Mdm Chan are that: -</w:t>
      </w:r>
    </w:p>
    <w:p w:rsidR="00233CE2" w:rsidRDefault="00B66CD3" w:rsidP="00233CE2">
      <w:pPr>
        <w:widowControl/>
        <w:tabs>
          <w:tab w:val="left" w:pos="1418"/>
        </w:tabs>
        <w:spacing w:after="200" w:line="360" w:lineRule="auto"/>
        <w:rPr>
          <w:rFonts w:eastAsia="PMingLiU"/>
          <w:sz w:val="28"/>
          <w:szCs w:val="28"/>
          <w:lang w:eastAsia="zh-HK"/>
        </w:rPr>
      </w:pPr>
      <w:r w:rsidRPr="00B66CD3">
        <w:rPr>
          <w:rFonts w:eastAsia="PMingLiU"/>
          <w:sz w:val="28"/>
          <w:szCs w:val="28"/>
          <w:lang w:eastAsia="zh-HK"/>
        </w:rPr>
        <w:t xml:space="preserve">(1) Not only was there no reference of help from (or payment to) Mdm Chan in plaintiff’s witness statement dated 22 Aug 2017, the same is also </w:t>
      </w:r>
      <w:r w:rsidR="00233CE2">
        <w:rPr>
          <w:rFonts w:eastAsia="PMingLiU"/>
          <w:sz w:val="28"/>
          <w:szCs w:val="28"/>
          <w:lang w:eastAsia="zh-HK"/>
        </w:rPr>
        <w:t>missing from the Expert Report.</w:t>
      </w:r>
    </w:p>
    <w:p w:rsidR="00233CE2" w:rsidRDefault="00B66CD3" w:rsidP="00233CE2">
      <w:pPr>
        <w:widowControl/>
        <w:tabs>
          <w:tab w:val="left" w:pos="1418"/>
        </w:tabs>
        <w:spacing w:after="200" w:line="360" w:lineRule="auto"/>
        <w:rPr>
          <w:rFonts w:eastAsia="PMingLiU"/>
          <w:sz w:val="28"/>
          <w:szCs w:val="28"/>
          <w:lang w:eastAsia="zh-HK"/>
        </w:rPr>
      </w:pPr>
      <w:r w:rsidRPr="00B66CD3">
        <w:rPr>
          <w:rFonts w:eastAsia="PMingLiU"/>
          <w:sz w:val="28"/>
          <w:szCs w:val="28"/>
          <w:lang w:eastAsia="zh-HK"/>
        </w:rPr>
        <w:t>(2) The plaintiff claimed to have so told Dr Chiu in their interview</w:t>
      </w:r>
      <w:r>
        <w:rPr>
          <w:rFonts w:eastAsia="PMingLiU"/>
          <w:sz w:val="28"/>
          <w:szCs w:val="28"/>
          <w:lang w:eastAsia="zh-HK"/>
        </w:rPr>
        <w:t xml:space="preserve"> on 20 Apr 2018 but said Dr Chiu focused on events and her background prior to the Assault</w:t>
      </w:r>
      <w:r w:rsidR="00370EC7">
        <w:rPr>
          <w:rFonts w:eastAsia="PMingLiU" w:hint="eastAsia"/>
          <w:sz w:val="28"/>
          <w:szCs w:val="28"/>
          <w:lang w:eastAsia="zh-HK"/>
        </w:rPr>
        <w:t xml:space="preserve"> in writing the Expert Report</w:t>
      </w:r>
      <w:r>
        <w:rPr>
          <w:rFonts w:eastAsia="PMingLiU"/>
          <w:sz w:val="28"/>
          <w:szCs w:val="28"/>
          <w:lang w:eastAsia="zh-HK"/>
        </w:rPr>
        <w:t xml:space="preserve">. I find </w:t>
      </w:r>
      <w:r w:rsidR="004642B6">
        <w:rPr>
          <w:rFonts w:eastAsia="PMingLiU"/>
          <w:sz w:val="28"/>
          <w:szCs w:val="28"/>
          <w:lang w:eastAsia="zh-HK"/>
        </w:rPr>
        <w:t>this inc</w:t>
      </w:r>
      <w:r w:rsidR="004642B6">
        <w:rPr>
          <w:rFonts w:eastAsia="PMingLiU" w:hint="eastAsia"/>
          <w:sz w:val="28"/>
          <w:szCs w:val="28"/>
          <w:lang w:eastAsia="zh-HK"/>
        </w:rPr>
        <w:t>onceivable</w:t>
      </w:r>
      <w:r w:rsidR="00233CE2">
        <w:rPr>
          <w:rFonts w:eastAsia="PMingLiU"/>
          <w:sz w:val="28"/>
          <w:szCs w:val="28"/>
          <w:lang w:eastAsia="zh-HK"/>
        </w:rPr>
        <w:t xml:space="preserve"> as, </w:t>
      </w:r>
      <w:r>
        <w:rPr>
          <w:rFonts w:eastAsia="PMingLiU"/>
          <w:sz w:val="28"/>
          <w:szCs w:val="28"/>
          <w:lang w:eastAsia="zh-HK"/>
        </w:rPr>
        <w:t>on the Expert Report, Dr Chiu plainly did not so focus as claimed and wrote about her daily activities, in</w:t>
      </w:r>
      <w:r w:rsidR="00535F0D">
        <w:rPr>
          <w:rFonts w:eastAsia="PMingLiU"/>
          <w:sz w:val="28"/>
          <w:szCs w:val="28"/>
          <w:lang w:eastAsia="zh-HK"/>
        </w:rPr>
        <w:t>cluding her working at the Shop, after the Assault.</w:t>
      </w:r>
      <w:r w:rsidR="00233CE2">
        <w:rPr>
          <w:rFonts w:eastAsia="PMingLiU"/>
          <w:sz w:val="28"/>
          <w:szCs w:val="28"/>
          <w:lang w:eastAsia="zh-HK"/>
        </w:rPr>
        <w:t xml:space="preserve"> I fail to see any reason for Dr Chiu not to write about Mdm Chan in the Expert Report had </w:t>
      </w:r>
      <w:r w:rsidR="004642B6">
        <w:rPr>
          <w:rFonts w:eastAsia="PMingLiU" w:hint="eastAsia"/>
          <w:sz w:val="28"/>
          <w:szCs w:val="28"/>
          <w:lang w:eastAsia="zh-HK"/>
        </w:rPr>
        <w:t>he been told as claimed</w:t>
      </w:r>
      <w:r w:rsidR="00233CE2">
        <w:rPr>
          <w:rFonts w:eastAsia="PMingLiU"/>
          <w:sz w:val="28"/>
          <w:szCs w:val="28"/>
          <w:lang w:eastAsia="zh-HK"/>
        </w:rPr>
        <w:t>. Dr Chiu also wrote about plaintiff employing a part-time domestic helper to do cleansing work at home after the Assault.</w:t>
      </w:r>
    </w:p>
    <w:p w:rsidR="00CB3F55" w:rsidRDefault="00233CE2" w:rsidP="00CB3F55">
      <w:pPr>
        <w:widowControl/>
        <w:tabs>
          <w:tab w:val="left" w:pos="1418"/>
        </w:tabs>
        <w:spacing w:after="200" w:line="360" w:lineRule="auto"/>
        <w:rPr>
          <w:rFonts w:eastAsia="PMingLiU"/>
          <w:sz w:val="28"/>
          <w:szCs w:val="28"/>
          <w:lang w:eastAsia="zh-HK"/>
        </w:rPr>
      </w:pPr>
      <w:r>
        <w:rPr>
          <w:rFonts w:eastAsia="PMingLiU"/>
          <w:sz w:val="28"/>
          <w:szCs w:val="28"/>
          <w:lang w:eastAsia="zh-HK"/>
        </w:rPr>
        <w:t>(3) All such alleged monthly receipts of $6,900 (</w:t>
      </w:r>
      <w:r w:rsidR="004642B6">
        <w:rPr>
          <w:rFonts w:eastAsia="PMingLiU" w:hint="eastAsia"/>
          <w:sz w:val="28"/>
          <w:szCs w:val="28"/>
          <w:lang w:eastAsia="zh-HK"/>
        </w:rPr>
        <w:t xml:space="preserve">whose figure is </w:t>
      </w:r>
      <w:r>
        <w:rPr>
          <w:rFonts w:eastAsia="PMingLiU"/>
          <w:sz w:val="28"/>
          <w:szCs w:val="28"/>
          <w:lang w:eastAsia="zh-HK"/>
        </w:rPr>
        <w:t>different from the sum of $6,000/month in RSOD or in plaintiff’s supplemental witness statement) allegedly signed by Mdm</w:t>
      </w:r>
      <w:r w:rsidR="0082231D">
        <w:rPr>
          <w:rFonts w:eastAsia="PMingLiU"/>
          <w:sz w:val="28"/>
          <w:szCs w:val="28"/>
          <w:lang w:eastAsia="zh-HK"/>
        </w:rPr>
        <w:t xml:space="preserve"> Chan </w:t>
      </w:r>
      <w:r w:rsidR="0082231D">
        <w:rPr>
          <w:rFonts w:eastAsia="PMingLiU" w:hint="eastAsia"/>
          <w:sz w:val="28"/>
          <w:szCs w:val="28"/>
          <w:lang w:eastAsia="zh-HK"/>
        </w:rPr>
        <w:t>have</w:t>
      </w:r>
      <w:r>
        <w:rPr>
          <w:rFonts w:eastAsia="PMingLiU"/>
          <w:sz w:val="28"/>
          <w:szCs w:val="28"/>
          <w:lang w:eastAsia="zh-HK"/>
        </w:rPr>
        <w:t xml:space="preserve"> not</w:t>
      </w:r>
      <w:r w:rsidR="0082231D">
        <w:rPr>
          <w:rFonts w:eastAsia="PMingLiU" w:hint="eastAsia"/>
          <w:sz w:val="28"/>
          <w:szCs w:val="28"/>
          <w:lang w:eastAsia="zh-HK"/>
        </w:rPr>
        <w:t xml:space="preserve"> been</w:t>
      </w:r>
      <w:r>
        <w:rPr>
          <w:rFonts w:eastAsia="PMingLiU"/>
          <w:sz w:val="28"/>
          <w:szCs w:val="28"/>
          <w:lang w:eastAsia="zh-HK"/>
        </w:rPr>
        <w:t xml:space="preserve"> produced</w:t>
      </w:r>
      <w:r w:rsidR="00535F0D">
        <w:rPr>
          <w:rFonts w:eastAsia="PMingLiU"/>
          <w:sz w:val="28"/>
          <w:szCs w:val="28"/>
          <w:lang w:eastAsia="zh-HK"/>
        </w:rPr>
        <w:t xml:space="preserve"> before this court.</w:t>
      </w:r>
    </w:p>
    <w:p w:rsidR="00535F0D" w:rsidRPr="00B66CD3" w:rsidRDefault="00535F0D" w:rsidP="00233CE2">
      <w:pPr>
        <w:widowControl/>
        <w:tabs>
          <w:tab w:val="left" w:pos="1418"/>
        </w:tabs>
        <w:spacing w:after="200" w:line="360" w:lineRule="auto"/>
        <w:rPr>
          <w:rFonts w:eastAsia="PMingLiU"/>
          <w:sz w:val="28"/>
          <w:szCs w:val="28"/>
          <w:lang w:eastAsia="zh-HK"/>
        </w:rPr>
      </w:pPr>
    </w:p>
    <w:p w:rsidR="00CB3F55" w:rsidRDefault="00CB3F55" w:rsidP="005F6CB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For </w:t>
      </w:r>
      <w:r w:rsidR="00C7116C">
        <w:rPr>
          <w:rFonts w:eastAsia="PMingLiU"/>
          <w:sz w:val="28"/>
          <w:szCs w:val="28"/>
          <w:lang w:eastAsia="zh-HK"/>
        </w:rPr>
        <w:t xml:space="preserve">the </w:t>
      </w:r>
      <w:r>
        <w:rPr>
          <w:rFonts w:eastAsia="PMingLiU"/>
          <w:sz w:val="28"/>
          <w:szCs w:val="28"/>
          <w:lang w:eastAsia="zh-HK"/>
        </w:rPr>
        <w:t>above reasons, I</w:t>
      </w:r>
      <w:r w:rsidR="003E211D">
        <w:rPr>
          <w:rFonts w:eastAsia="PMingLiU"/>
          <w:sz w:val="28"/>
          <w:szCs w:val="28"/>
          <w:lang w:eastAsia="zh-HK"/>
        </w:rPr>
        <w:t xml:space="preserve"> find such bare assertion of plaintiff </w:t>
      </w:r>
      <w:r>
        <w:rPr>
          <w:rFonts w:eastAsia="PMingLiU"/>
          <w:sz w:val="28"/>
          <w:szCs w:val="28"/>
          <w:lang w:eastAsia="zh-HK"/>
        </w:rPr>
        <w:t>self-contradic</w:t>
      </w:r>
      <w:r w:rsidR="00370EC7">
        <w:rPr>
          <w:rFonts w:eastAsia="PMingLiU"/>
          <w:sz w:val="28"/>
          <w:szCs w:val="28"/>
          <w:lang w:eastAsia="zh-HK"/>
        </w:rPr>
        <w:t>tory, incredible and unreliable</w:t>
      </w:r>
      <w:r w:rsidR="00370EC7">
        <w:rPr>
          <w:rFonts w:eastAsia="PMingLiU" w:hint="eastAsia"/>
          <w:sz w:val="28"/>
          <w:szCs w:val="28"/>
          <w:lang w:eastAsia="zh-HK"/>
        </w:rPr>
        <w:t xml:space="preserve"> and cannot act on her evidence regarding Mdm Chan.</w:t>
      </w:r>
    </w:p>
    <w:p w:rsidR="00CB3F55" w:rsidRDefault="00CB3F55" w:rsidP="00CB3F55">
      <w:pPr>
        <w:widowControl/>
        <w:tabs>
          <w:tab w:val="left" w:pos="1418"/>
        </w:tabs>
        <w:spacing w:after="200" w:line="360" w:lineRule="auto"/>
        <w:rPr>
          <w:rFonts w:eastAsia="PMingLiU"/>
          <w:sz w:val="28"/>
          <w:szCs w:val="28"/>
          <w:lang w:eastAsia="zh-HK"/>
        </w:rPr>
      </w:pPr>
    </w:p>
    <w:p w:rsidR="00CB3F55" w:rsidRPr="00AF6F9D" w:rsidRDefault="00CB3F55" w:rsidP="00CB3F55">
      <w:pPr>
        <w:widowControl/>
        <w:tabs>
          <w:tab w:val="left" w:pos="1418"/>
        </w:tabs>
        <w:spacing w:after="200" w:line="360" w:lineRule="auto"/>
        <w:rPr>
          <w:rFonts w:eastAsia="PMingLiU"/>
          <w:i/>
          <w:sz w:val="28"/>
          <w:szCs w:val="28"/>
          <w:lang w:eastAsia="zh-HK"/>
        </w:rPr>
      </w:pPr>
      <w:r w:rsidRPr="00AF6F9D">
        <w:rPr>
          <w:rFonts w:eastAsia="PMingLiU"/>
          <w:i/>
          <w:sz w:val="28"/>
          <w:szCs w:val="28"/>
          <w:lang w:eastAsia="zh-HK"/>
        </w:rPr>
        <w:t>Findings of facts</w:t>
      </w:r>
    </w:p>
    <w:p w:rsidR="005F6CB2" w:rsidRPr="00AB5851" w:rsidRDefault="005F6CB2" w:rsidP="00AB5851">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Subject to my assessment above, I accept plaintiff’s evidence to such extent and with such qualifications indicated above.</w:t>
      </w:r>
      <w:r w:rsidR="00AB5851">
        <w:rPr>
          <w:rFonts w:eastAsia="PMingLiU"/>
          <w:sz w:val="28"/>
          <w:szCs w:val="28"/>
          <w:lang w:eastAsia="zh-HK"/>
        </w:rPr>
        <w:t xml:space="preserve"> </w:t>
      </w:r>
      <w:r w:rsidR="00325F90" w:rsidRPr="00AB5851">
        <w:rPr>
          <w:rFonts w:eastAsia="PMingLiU"/>
          <w:sz w:val="28"/>
          <w:szCs w:val="28"/>
          <w:lang w:eastAsia="zh-HK"/>
        </w:rPr>
        <w:t>And I accept Dr Chiu’s expert opinion as indicated above.</w:t>
      </w:r>
    </w:p>
    <w:p w:rsidR="00A94757" w:rsidRPr="00A94757" w:rsidRDefault="00A94757" w:rsidP="00A94757">
      <w:pPr>
        <w:widowControl/>
        <w:tabs>
          <w:tab w:val="left" w:pos="1418"/>
        </w:tabs>
        <w:spacing w:after="200" w:line="360" w:lineRule="auto"/>
        <w:rPr>
          <w:rFonts w:eastAsia="PMingLiU"/>
          <w:i/>
          <w:sz w:val="28"/>
          <w:szCs w:val="28"/>
          <w:lang w:eastAsia="zh-HK"/>
        </w:rPr>
      </w:pPr>
      <w:r w:rsidRPr="00A94757">
        <w:rPr>
          <w:rFonts w:eastAsia="PMingLiU"/>
          <w:i/>
          <w:sz w:val="28"/>
          <w:szCs w:val="28"/>
          <w:lang w:eastAsia="zh-HK"/>
        </w:rPr>
        <w:t>Plaintiff’s 6 heads of claim</w:t>
      </w:r>
    </w:p>
    <w:p w:rsidR="005E2F7E" w:rsidRPr="005E2F7E" w:rsidRDefault="003317A6" w:rsidP="005E2F7E">
      <w:pPr>
        <w:widowControl/>
        <w:tabs>
          <w:tab w:val="left" w:pos="1418"/>
        </w:tabs>
        <w:spacing w:after="200" w:line="360" w:lineRule="auto"/>
        <w:rPr>
          <w:rFonts w:eastAsia="PMingLiU"/>
          <w:i/>
          <w:sz w:val="28"/>
          <w:szCs w:val="28"/>
          <w:lang w:eastAsia="zh-HK"/>
        </w:rPr>
      </w:pPr>
      <w:r>
        <w:rPr>
          <w:rFonts w:eastAsia="PMingLiU"/>
          <w:i/>
          <w:sz w:val="28"/>
          <w:szCs w:val="28"/>
          <w:lang w:eastAsia="zh-HK"/>
        </w:rPr>
        <w:t xml:space="preserve">1) </w:t>
      </w:r>
      <w:r w:rsidR="005E2F7E" w:rsidRPr="005E2F7E">
        <w:rPr>
          <w:rFonts w:eastAsia="PMingLiU"/>
          <w:i/>
          <w:sz w:val="28"/>
          <w:szCs w:val="28"/>
          <w:lang w:eastAsia="zh-HK"/>
        </w:rPr>
        <w:t>Future medical expenses</w:t>
      </w:r>
    </w:p>
    <w:p w:rsidR="005E2F7E" w:rsidRPr="005E2F7E" w:rsidRDefault="005E2F7E" w:rsidP="005E2F7E">
      <w:pPr>
        <w:widowControl/>
        <w:numPr>
          <w:ilvl w:val="0"/>
          <w:numId w:val="26"/>
        </w:numPr>
        <w:tabs>
          <w:tab w:val="left" w:pos="1418"/>
        </w:tabs>
        <w:spacing w:after="200" w:line="360" w:lineRule="auto"/>
        <w:ind w:left="0" w:firstLine="0"/>
        <w:rPr>
          <w:rFonts w:eastAsia="PMingLiU"/>
          <w:sz w:val="28"/>
          <w:szCs w:val="28"/>
          <w:lang w:eastAsia="zh-HK"/>
        </w:rPr>
      </w:pPr>
      <w:r w:rsidRPr="005E2F7E">
        <w:rPr>
          <w:rFonts w:eastAsia="PMingLiU"/>
          <w:sz w:val="28"/>
          <w:szCs w:val="28"/>
          <w:lang w:eastAsia="zh-HK"/>
        </w:rPr>
        <w:t xml:space="preserve">The plaintiff claims </w:t>
      </w:r>
      <w:r w:rsidRPr="003317A6">
        <w:rPr>
          <w:rFonts w:eastAsia="PMingLiU"/>
          <w:b/>
          <w:sz w:val="28"/>
          <w:szCs w:val="28"/>
          <w:lang w:eastAsia="zh-HK"/>
        </w:rPr>
        <w:t>$40,000</w:t>
      </w:r>
      <w:r w:rsidRPr="005E2F7E">
        <w:rPr>
          <w:rFonts w:eastAsia="PMingLiU"/>
          <w:sz w:val="28"/>
          <w:szCs w:val="28"/>
          <w:lang w:eastAsia="zh-HK"/>
        </w:rPr>
        <w:t xml:space="preserve"> under this head on the recommendation and estima</w:t>
      </w:r>
      <w:r w:rsidR="00A223C0">
        <w:rPr>
          <w:rFonts w:eastAsia="PMingLiU"/>
          <w:sz w:val="28"/>
          <w:szCs w:val="28"/>
          <w:lang w:eastAsia="zh-HK"/>
        </w:rPr>
        <w:t>tes of Dr Chiu in para 3</w:t>
      </w:r>
      <w:r w:rsidR="00A223C0">
        <w:rPr>
          <w:rFonts w:eastAsia="PMingLiU" w:hint="eastAsia"/>
          <w:sz w:val="28"/>
          <w:szCs w:val="28"/>
          <w:lang w:eastAsia="zh-HK"/>
        </w:rPr>
        <w:t>2</w:t>
      </w:r>
      <w:r w:rsidR="00A223C0">
        <w:rPr>
          <w:rFonts w:eastAsia="PMingLiU"/>
          <w:sz w:val="28"/>
          <w:szCs w:val="28"/>
          <w:lang w:eastAsia="zh-HK"/>
        </w:rPr>
        <w:t xml:space="preserve"> &amp; 3</w:t>
      </w:r>
      <w:r w:rsidR="00A223C0">
        <w:rPr>
          <w:rFonts w:eastAsia="PMingLiU" w:hint="eastAsia"/>
          <w:sz w:val="28"/>
          <w:szCs w:val="28"/>
          <w:lang w:eastAsia="zh-HK"/>
        </w:rPr>
        <w:t>3</w:t>
      </w:r>
      <w:r w:rsidRPr="005E2F7E">
        <w:rPr>
          <w:rFonts w:eastAsia="PMingLiU"/>
          <w:sz w:val="28"/>
          <w:szCs w:val="28"/>
          <w:lang w:eastAsia="zh-HK"/>
        </w:rPr>
        <w:t xml:space="preserve"> above. I allow this sum in full on my findings of her PTSD and </w:t>
      </w:r>
      <w:r w:rsidR="00A223C0">
        <w:rPr>
          <w:rFonts w:eastAsia="PMingLiU" w:hint="eastAsia"/>
          <w:sz w:val="28"/>
          <w:szCs w:val="28"/>
          <w:lang w:eastAsia="zh-HK"/>
        </w:rPr>
        <w:t xml:space="preserve">my </w:t>
      </w:r>
      <w:r w:rsidRPr="005E2F7E">
        <w:rPr>
          <w:rFonts w:eastAsia="PMingLiU"/>
          <w:sz w:val="28"/>
          <w:szCs w:val="28"/>
          <w:lang w:eastAsia="zh-HK"/>
        </w:rPr>
        <w:t xml:space="preserve">acceptance of Dr Chiu’s opinion. </w:t>
      </w:r>
      <w:r w:rsidR="00A223C0">
        <w:rPr>
          <w:rFonts w:eastAsia="PMingLiU" w:hint="eastAsia"/>
          <w:sz w:val="28"/>
          <w:szCs w:val="28"/>
          <w:lang w:eastAsia="zh-HK"/>
        </w:rPr>
        <w:t xml:space="preserve">I consider it </w:t>
      </w:r>
      <w:r w:rsidR="00A223C0">
        <w:rPr>
          <w:rFonts w:eastAsia="PMingLiU"/>
          <w:sz w:val="28"/>
          <w:szCs w:val="28"/>
          <w:lang w:eastAsia="zh-HK"/>
        </w:rPr>
        <w:t>reasonable</w:t>
      </w:r>
      <w:r w:rsidR="00A223C0">
        <w:rPr>
          <w:rFonts w:eastAsia="PMingLiU" w:hint="eastAsia"/>
          <w:sz w:val="28"/>
          <w:szCs w:val="28"/>
          <w:lang w:eastAsia="zh-HK"/>
        </w:rPr>
        <w:t xml:space="preserve"> for </w:t>
      </w:r>
      <w:r w:rsidR="003D4B9F">
        <w:rPr>
          <w:rFonts w:eastAsia="PMingLiU" w:hint="eastAsia"/>
          <w:sz w:val="28"/>
          <w:szCs w:val="28"/>
          <w:lang w:eastAsia="zh-HK"/>
        </w:rPr>
        <w:t xml:space="preserve">the </w:t>
      </w:r>
      <w:r w:rsidR="00A223C0">
        <w:rPr>
          <w:rFonts w:eastAsia="PMingLiU" w:hint="eastAsia"/>
          <w:sz w:val="28"/>
          <w:szCs w:val="28"/>
          <w:lang w:eastAsia="zh-HK"/>
        </w:rPr>
        <w:t>plaintiff</w:t>
      </w:r>
      <w:r w:rsidRPr="005E2F7E">
        <w:rPr>
          <w:rFonts w:eastAsia="PMingLiU"/>
          <w:sz w:val="28"/>
          <w:szCs w:val="28"/>
          <w:lang w:eastAsia="zh-HK"/>
        </w:rPr>
        <w:t xml:space="preserve"> to seek such psychiatric treatment in the private sector </w:t>
      </w:r>
      <w:r w:rsidR="003D4B9F">
        <w:rPr>
          <w:rFonts w:eastAsia="PMingLiU" w:hint="eastAsia"/>
          <w:sz w:val="28"/>
          <w:szCs w:val="28"/>
          <w:lang w:eastAsia="zh-HK"/>
        </w:rPr>
        <w:t xml:space="preserve">so as </w:t>
      </w:r>
      <w:r w:rsidRPr="005E2F7E">
        <w:rPr>
          <w:rFonts w:eastAsia="PMingLiU"/>
          <w:sz w:val="28"/>
          <w:szCs w:val="28"/>
          <w:lang w:eastAsia="zh-HK"/>
        </w:rPr>
        <w:t>to avoid delay she otherwise likely encounters in the public sector</w:t>
      </w:r>
      <w:r w:rsidR="007D1153">
        <w:rPr>
          <w:rFonts w:eastAsia="PMingLiU"/>
          <w:sz w:val="28"/>
          <w:szCs w:val="28"/>
          <w:lang w:eastAsia="zh-HK"/>
        </w:rPr>
        <w:t xml:space="preserve"> as she said</w:t>
      </w:r>
      <w:r w:rsidRPr="005E2F7E">
        <w:rPr>
          <w:rFonts w:eastAsia="PMingLiU"/>
          <w:sz w:val="28"/>
          <w:szCs w:val="28"/>
          <w:lang w:eastAsia="zh-HK"/>
        </w:rPr>
        <w:t xml:space="preserve">. Such future treatment in private sector should likely, I agree with Dr Chiu, facilitate earlier </w:t>
      </w:r>
      <w:r w:rsidR="00CB57FD">
        <w:rPr>
          <w:rFonts w:eastAsia="PMingLiU"/>
          <w:sz w:val="28"/>
          <w:szCs w:val="28"/>
          <w:lang w:eastAsia="zh-HK"/>
        </w:rPr>
        <w:t>and/</w:t>
      </w:r>
      <w:r w:rsidRPr="005E2F7E">
        <w:rPr>
          <w:rFonts w:eastAsia="PMingLiU"/>
          <w:sz w:val="28"/>
          <w:szCs w:val="28"/>
          <w:lang w:eastAsia="zh-HK"/>
        </w:rPr>
        <w:t>or more recovery of her PTSD.</w:t>
      </w:r>
    </w:p>
    <w:p w:rsidR="00AF6F9D" w:rsidRDefault="00AF6F9D" w:rsidP="00AF6F9D">
      <w:pPr>
        <w:widowControl/>
        <w:tabs>
          <w:tab w:val="left" w:pos="1418"/>
        </w:tabs>
        <w:spacing w:after="200" w:line="360" w:lineRule="auto"/>
        <w:rPr>
          <w:rFonts w:eastAsia="PMingLiU"/>
          <w:sz w:val="28"/>
          <w:szCs w:val="28"/>
          <w:lang w:eastAsia="zh-HK"/>
        </w:rPr>
      </w:pPr>
    </w:p>
    <w:p w:rsidR="00AF6F9D" w:rsidRPr="00AF6F9D" w:rsidRDefault="003317A6" w:rsidP="00AF6F9D">
      <w:pPr>
        <w:widowControl/>
        <w:tabs>
          <w:tab w:val="left" w:pos="1418"/>
        </w:tabs>
        <w:spacing w:after="200" w:line="360" w:lineRule="auto"/>
        <w:rPr>
          <w:rFonts w:eastAsia="PMingLiU"/>
          <w:i/>
          <w:sz w:val="28"/>
          <w:szCs w:val="28"/>
          <w:lang w:eastAsia="zh-HK"/>
        </w:rPr>
      </w:pPr>
      <w:r>
        <w:rPr>
          <w:rFonts w:eastAsia="PMingLiU"/>
          <w:i/>
          <w:sz w:val="28"/>
          <w:szCs w:val="28"/>
          <w:lang w:eastAsia="zh-HK"/>
        </w:rPr>
        <w:t xml:space="preserve">2) </w:t>
      </w:r>
      <w:r w:rsidR="00364D48">
        <w:rPr>
          <w:rFonts w:eastAsia="PMingLiU"/>
          <w:i/>
          <w:sz w:val="28"/>
          <w:szCs w:val="28"/>
          <w:lang w:eastAsia="zh-HK"/>
        </w:rPr>
        <w:t>Pain, suffering &amp; loss of amenities (</w:t>
      </w:r>
      <w:r w:rsidR="00364D48" w:rsidRPr="00364D48">
        <w:rPr>
          <w:rFonts w:eastAsia="PMingLiU"/>
          <w:b/>
          <w:i/>
          <w:sz w:val="28"/>
          <w:szCs w:val="28"/>
          <w:lang w:eastAsia="zh-HK"/>
        </w:rPr>
        <w:t>PSLA</w:t>
      </w:r>
      <w:r w:rsidR="00364D48">
        <w:rPr>
          <w:rFonts w:eastAsia="PMingLiU"/>
          <w:i/>
          <w:sz w:val="28"/>
          <w:szCs w:val="28"/>
          <w:lang w:eastAsia="zh-HK"/>
        </w:rPr>
        <w:t>)</w:t>
      </w:r>
    </w:p>
    <w:p w:rsidR="002C59AA" w:rsidRDefault="002C59AA"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w:t>
      </w:r>
      <w:r w:rsidR="00E54326" w:rsidRPr="00E54326">
        <w:rPr>
          <w:rFonts w:eastAsia="PMingLiU"/>
          <w:sz w:val="28"/>
          <w:szCs w:val="28"/>
          <w:lang w:eastAsia="zh-HK"/>
        </w:rPr>
        <w:t xml:space="preserve">laintiff claims </w:t>
      </w:r>
      <w:r w:rsidR="00E54326" w:rsidRPr="002C59AA">
        <w:rPr>
          <w:rFonts w:eastAsia="PMingLiU"/>
          <w:sz w:val="28"/>
          <w:szCs w:val="28"/>
          <w:lang w:eastAsia="zh-HK"/>
        </w:rPr>
        <w:t>$150,000</w:t>
      </w:r>
      <w:r>
        <w:rPr>
          <w:rFonts w:eastAsia="PMingLiU"/>
          <w:sz w:val="28"/>
          <w:szCs w:val="28"/>
          <w:lang w:eastAsia="zh-HK"/>
        </w:rPr>
        <w:t xml:space="preserve"> under this head and Mr Kan referred this court to 3 PSLA comparable cases.</w:t>
      </w:r>
    </w:p>
    <w:p w:rsidR="007D1153" w:rsidRDefault="007D1153" w:rsidP="007D1153">
      <w:pPr>
        <w:widowControl/>
        <w:tabs>
          <w:tab w:val="left" w:pos="1418"/>
        </w:tabs>
        <w:spacing w:after="200" w:line="360" w:lineRule="auto"/>
        <w:rPr>
          <w:rFonts w:eastAsia="PMingLiU"/>
          <w:sz w:val="28"/>
          <w:szCs w:val="28"/>
          <w:lang w:eastAsia="zh-HK"/>
        </w:rPr>
      </w:pPr>
    </w:p>
    <w:p w:rsidR="00533D8C" w:rsidRPr="007D1153" w:rsidRDefault="007D1153" w:rsidP="007D1153">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do not find </w:t>
      </w:r>
      <w:r w:rsidR="00C63259">
        <w:rPr>
          <w:rFonts w:eastAsia="PMingLiU"/>
          <w:sz w:val="28"/>
          <w:szCs w:val="28"/>
          <w:lang w:eastAsia="zh-HK"/>
        </w:rPr>
        <w:t xml:space="preserve">the </w:t>
      </w:r>
      <w:r w:rsidR="003D4B9F">
        <w:rPr>
          <w:rFonts w:eastAsia="PMingLiU" w:hint="eastAsia"/>
          <w:sz w:val="28"/>
          <w:szCs w:val="28"/>
          <w:lang w:eastAsia="zh-HK"/>
        </w:rPr>
        <w:t xml:space="preserve">first </w:t>
      </w:r>
      <w:r w:rsidR="00C63259">
        <w:rPr>
          <w:rFonts w:eastAsia="PMingLiU"/>
          <w:sz w:val="28"/>
          <w:szCs w:val="28"/>
          <w:lang w:eastAsia="zh-HK"/>
        </w:rPr>
        <w:t xml:space="preserve">case of </w:t>
      </w:r>
      <w:r>
        <w:rPr>
          <w:rFonts w:eastAsia="PMingLiU"/>
          <w:i/>
          <w:sz w:val="28"/>
          <w:szCs w:val="28"/>
          <w:lang w:val="en-HK" w:eastAsia="zh-HK"/>
        </w:rPr>
        <w:t>Yeung Lok Sze v</w:t>
      </w:r>
      <w:r w:rsidR="00533D8C" w:rsidRPr="007D1153">
        <w:rPr>
          <w:rFonts w:eastAsia="PMingLiU"/>
          <w:i/>
          <w:sz w:val="28"/>
          <w:szCs w:val="28"/>
          <w:lang w:val="en-HK" w:eastAsia="zh-HK"/>
        </w:rPr>
        <w:t xml:space="preserve"> Hong Yip Service Co L</w:t>
      </w:r>
      <w:r>
        <w:rPr>
          <w:rFonts w:eastAsia="PMingLiU"/>
          <w:i/>
          <w:sz w:val="28"/>
          <w:szCs w:val="28"/>
          <w:lang w:val="en-HK" w:eastAsia="zh-HK"/>
        </w:rPr>
        <w:t>td</w:t>
      </w:r>
      <w:r>
        <w:rPr>
          <w:rFonts w:eastAsia="PMingLiU"/>
          <w:sz w:val="28"/>
          <w:szCs w:val="28"/>
          <w:lang w:val="en-HK" w:eastAsia="zh-HK"/>
        </w:rPr>
        <w:t>, unreported,</w:t>
      </w:r>
      <w:r w:rsidR="00533D8C" w:rsidRPr="007D1153">
        <w:rPr>
          <w:rFonts w:eastAsia="PMingLiU"/>
          <w:sz w:val="28"/>
          <w:szCs w:val="28"/>
          <w:lang w:val="en-HK" w:eastAsia="zh-HK"/>
        </w:rPr>
        <w:t xml:space="preserve"> </w:t>
      </w:r>
      <w:r>
        <w:rPr>
          <w:rFonts w:eastAsia="PMingLiU"/>
          <w:sz w:val="28"/>
          <w:szCs w:val="28"/>
          <w:lang w:val="en-HK" w:eastAsia="zh-HK"/>
        </w:rPr>
        <w:t xml:space="preserve">HCPI 12/2007, 4 Jul 2008, </w:t>
      </w:r>
      <w:r w:rsidR="00C63259">
        <w:rPr>
          <w:rFonts w:eastAsia="PMingLiU"/>
          <w:sz w:val="28"/>
          <w:szCs w:val="28"/>
          <w:lang w:val="en-HK" w:eastAsia="zh-HK"/>
        </w:rPr>
        <w:t xml:space="preserve">cited by Mr Kan </w:t>
      </w:r>
      <w:r>
        <w:rPr>
          <w:rFonts w:eastAsia="PMingLiU"/>
          <w:sz w:val="28"/>
          <w:szCs w:val="28"/>
          <w:lang w:val="en-HK" w:eastAsia="zh-HK"/>
        </w:rPr>
        <w:t xml:space="preserve">helpful to compare with plaintiff’s case. It is not an assault </w:t>
      </w:r>
      <w:r w:rsidR="009B703C">
        <w:rPr>
          <w:rFonts w:eastAsia="PMingLiU"/>
          <w:sz w:val="28"/>
          <w:szCs w:val="28"/>
          <w:lang w:val="en-HK" w:eastAsia="zh-HK"/>
        </w:rPr>
        <w:t>or</w:t>
      </w:r>
      <w:r>
        <w:rPr>
          <w:rFonts w:eastAsia="PMingLiU"/>
          <w:sz w:val="28"/>
          <w:szCs w:val="28"/>
          <w:lang w:val="en-HK" w:eastAsia="zh-HK"/>
        </w:rPr>
        <w:t xml:space="preserve"> PTSD case. The claimant there suffered from back injury in a fall from ladder and was diagnosed of adjustment disorder with depressive mood.</w:t>
      </w:r>
    </w:p>
    <w:p w:rsidR="007D1153" w:rsidRDefault="007D1153" w:rsidP="007D1153">
      <w:pPr>
        <w:pStyle w:val="ListParagraph"/>
        <w:rPr>
          <w:rFonts w:eastAsia="PMingLiU"/>
          <w:sz w:val="28"/>
          <w:szCs w:val="28"/>
          <w:lang w:eastAsia="zh-HK"/>
        </w:rPr>
      </w:pPr>
    </w:p>
    <w:p w:rsidR="00E54326" w:rsidRDefault="00C63259" w:rsidP="00C63259">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 other 2 assault cases cited i.e. </w:t>
      </w:r>
      <w:r>
        <w:rPr>
          <w:rFonts w:eastAsia="PMingLiU"/>
          <w:i/>
          <w:sz w:val="28"/>
          <w:szCs w:val="28"/>
          <w:lang w:eastAsia="zh-HK"/>
        </w:rPr>
        <w:t>Chung Lai Ha v</w:t>
      </w:r>
      <w:r w:rsidR="00E54326" w:rsidRPr="00C63259">
        <w:rPr>
          <w:rFonts w:eastAsia="PMingLiU"/>
          <w:i/>
          <w:sz w:val="28"/>
          <w:szCs w:val="28"/>
          <w:lang w:eastAsia="zh-HK"/>
        </w:rPr>
        <w:t xml:space="preserve"> Ching Mei Yee</w:t>
      </w:r>
      <w:r w:rsidR="00E54326" w:rsidRPr="00C63259">
        <w:rPr>
          <w:rFonts w:eastAsia="PMingLiU"/>
          <w:sz w:val="28"/>
          <w:szCs w:val="28"/>
          <w:lang w:eastAsia="zh-HK"/>
        </w:rPr>
        <w:t>,</w:t>
      </w:r>
      <w:r>
        <w:rPr>
          <w:rFonts w:eastAsia="PMingLiU"/>
          <w:sz w:val="28"/>
          <w:szCs w:val="28"/>
          <w:lang w:eastAsia="zh-HK"/>
        </w:rPr>
        <w:t xml:space="preserve"> unreported,</w:t>
      </w:r>
      <w:r w:rsidR="00E54326" w:rsidRPr="00C63259">
        <w:rPr>
          <w:rFonts w:eastAsia="PMingLiU"/>
          <w:sz w:val="28"/>
          <w:szCs w:val="28"/>
          <w:lang w:eastAsia="zh-HK"/>
        </w:rPr>
        <w:t xml:space="preserve"> HCPI 2755/2012</w:t>
      </w:r>
      <w:r>
        <w:rPr>
          <w:rFonts w:eastAsia="PMingLiU"/>
          <w:sz w:val="28"/>
          <w:szCs w:val="28"/>
          <w:lang w:eastAsia="zh-HK"/>
        </w:rPr>
        <w:t xml:space="preserve">, 20 Jan 2014, and </w:t>
      </w:r>
      <w:r>
        <w:rPr>
          <w:rFonts w:eastAsia="PMingLiU"/>
          <w:i/>
          <w:sz w:val="28"/>
          <w:szCs w:val="28"/>
          <w:lang w:eastAsia="zh-HK"/>
        </w:rPr>
        <w:t>Wong Ka Wai Johnny v</w:t>
      </w:r>
      <w:r w:rsidR="00E54326" w:rsidRPr="00C63259">
        <w:rPr>
          <w:rFonts w:eastAsia="PMingLiU"/>
          <w:i/>
          <w:sz w:val="28"/>
          <w:szCs w:val="28"/>
          <w:lang w:eastAsia="zh-HK"/>
        </w:rPr>
        <w:t xml:space="preserve"> Lee Man Wai</w:t>
      </w:r>
      <w:r w:rsidR="00E54326" w:rsidRPr="00C63259">
        <w:rPr>
          <w:rFonts w:eastAsia="PMingLiU"/>
          <w:sz w:val="28"/>
          <w:szCs w:val="28"/>
          <w:lang w:eastAsia="zh-HK"/>
        </w:rPr>
        <w:t xml:space="preserve">, </w:t>
      </w:r>
      <w:r>
        <w:rPr>
          <w:rFonts w:eastAsia="PMingLiU"/>
          <w:sz w:val="28"/>
          <w:szCs w:val="28"/>
          <w:lang w:eastAsia="zh-HK"/>
        </w:rPr>
        <w:t xml:space="preserve">unreported, </w:t>
      </w:r>
      <w:r w:rsidR="00E54326" w:rsidRPr="00C63259">
        <w:rPr>
          <w:rFonts w:eastAsia="PMingLiU"/>
          <w:sz w:val="28"/>
          <w:szCs w:val="28"/>
          <w:lang w:eastAsia="zh-HK"/>
        </w:rPr>
        <w:t>DCPI 145/2010</w:t>
      </w:r>
      <w:r>
        <w:rPr>
          <w:rFonts w:eastAsia="PMingLiU"/>
          <w:sz w:val="28"/>
          <w:szCs w:val="28"/>
          <w:lang w:eastAsia="zh-HK"/>
        </w:rPr>
        <w:t>,</w:t>
      </w:r>
      <w:r w:rsidR="00E54326" w:rsidRPr="00C63259">
        <w:rPr>
          <w:rFonts w:eastAsia="PMingLiU"/>
          <w:sz w:val="28"/>
          <w:szCs w:val="28"/>
          <w:lang w:eastAsia="zh-HK"/>
        </w:rPr>
        <w:t xml:space="preserve"> 16 Jan</w:t>
      </w:r>
      <w:r>
        <w:rPr>
          <w:rFonts w:eastAsia="PMingLiU"/>
          <w:sz w:val="28"/>
          <w:szCs w:val="28"/>
          <w:lang w:eastAsia="zh-HK"/>
        </w:rPr>
        <w:t xml:space="preserve"> 2012, are, I think, more useful for </w:t>
      </w:r>
      <w:r w:rsidR="00F71930">
        <w:rPr>
          <w:rFonts w:eastAsia="PMingLiU"/>
          <w:sz w:val="28"/>
          <w:szCs w:val="28"/>
          <w:lang w:eastAsia="zh-HK"/>
        </w:rPr>
        <w:t>our</w:t>
      </w:r>
      <w:r>
        <w:rPr>
          <w:rFonts w:eastAsia="PMingLiU"/>
          <w:sz w:val="28"/>
          <w:szCs w:val="28"/>
          <w:lang w:eastAsia="zh-HK"/>
        </w:rPr>
        <w:t xml:space="preserve"> purpose.</w:t>
      </w:r>
      <w:r w:rsidR="00F71930">
        <w:rPr>
          <w:rFonts w:eastAsia="PMingLiU"/>
          <w:sz w:val="28"/>
          <w:szCs w:val="28"/>
          <w:lang w:eastAsia="zh-HK"/>
        </w:rPr>
        <w:t xml:space="preserve"> </w:t>
      </w:r>
      <w:r w:rsidR="004172B0">
        <w:rPr>
          <w:rFonts w:eastAsia="PMingLiU"/>
          <w:sz w:val="28"/>
          <w:szCs w:val="28"/>
          <w:lang w:eastAsia="zh-HK"/>
        </w:rPr>
        <w:t xml:space="preserve">Both victims suffered from PTSD as a result of assault. </w:t>
      </w:r>
      <w:r w:rsidR="00F71930">
        <w:rPr>
          <w:rFonts w:eastAsia="PMingLiU"/>
          <w:sz w:val="28"/>
          <w:szCs w:val="28"/>
          <w:lang w:eastAsia="zh-HK"/>
        </w:rPr>
        <w:t>A PSLA award of $300,000 was given in the former and one of $100,000 given in the latter.</w:t>
      </w:r>
    </w:p>
    <w:p w:rsidR="00C63259" w:rsidRDefault="00C63259" w:rsidP="00C63259">
      <w:pPr>
        <w:pStyle w:val="ListParagraph"/>
        <w:rPr>
          <w:rFonts w:eastAsia="PMingLiU"/>
          <w:sz w:val="28"/>
          <w:szCs w:val="28"/>
          <w:lang w:eastAsia="zh-HK"/>
        </w:rPr>
      </w:pPr>
    </w:p>
    <w:p w:rsidR="00C63259" w:rsidRPr="00C63259" w:rsidRDefault="00464A3D" w:rsidP="00C63259">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Having compared, among others, plaintiff’s background, the circumstances of the Assault, its adverse effect on her family life, social life and work, and prognosis of PTSD she suffers against above 2 comparable, and also allowing for inflation over time, I agree with the sum of </w:t>
      </w:r>
      <w:r w:rsidRPr="003317A6">
        <w:rPr>
          <w:rFonts w:eastAsia="PMingLiU"/>
          <w:b/>
          <w:sz w:val="28"/>
          <w:szCs w:val="28"/>
          <w:lang w:eastAsia="zh-HK"/>
        </w:rPr>
        <w:t>$150,000</w:t>
      </w:r>
      <w:r>
        <w:rPr>
          <w:rFonts w:eastAsia="PMingLiU"/>
          <w:sz w:val="28"/>
          <w:szCs w:val="28"/>
          <w:lang w:eastAsia="zh-HK"/>
        </w:rPr>
        <w:t xml:space="preserve"> submitted by Mr Kan and allow it.</w:t>
      </w:r>
    </w:p>
    <w:p w:rsidR="00AF6F9D" w:rsidRPr="003D4B9F" w:rsidRDefault="00AF6F9D" w:rsidP="00AF6F9D">
      <w:pPr>
        <w:widowControl/>
        <w:tabs>
          <w:tab w:val="left" w:pos="1418"/>
        </w:tabs>
        <w:spacing w:after="200" w:line="360" w:lineRule="auto"/>
        <w:rPr>
          <w:rFonts w:eastAsia="PMingLiU"/>
          <w:sz w:val="28"/>
          <w:szCs w:val="28"/>
          <w:lang w:eastAsia="zh-HK"/>
        </w:rPr>
      </w:pPr>
    </w:p>
    <w:p w:rsidR="00AF6F9D" w:rsidRPr="00AF6F9D" w:rsidRDefault="003317A6" w:rsidP="00AF6F9D">
      <w:pPr>
        <w:widowControl/>
        <w:tabs>
          <w:tab w:val="left" w:pos="1418"/>
        </w:tabs>
        <w:spacing w:after="200" w:line="360" w:lineRule="auto"/>
        <w:rPr>
          <w:rFonts w:eastAsia="PMingLiU"/>
          <w:i/>
          <w:sz w:val="28"/>
          <w:szCs w:val="28"/>
          <w:lang w:eastAsia="zh-HK"/>
        </w:rPr>
      </w:pPr>
      <w:r>
        <w:rPr>
          <w:rFonts w:eastAsia="PMingLiU"/>
          <w:i/>
          <w:sz w:val="28"/>
          <w:szCs w:val="28"/>
          <w:lang w:eastAsia="zh-HK"/>
        </w:rPr>
        <w:t xml:space="preserve">3) </w:t>
      </w:r>
      <w:r w:rsidR="00AF6F9D" w:rsidRPr="00AF6F9D">
        <w:rPr>
          <w:rFonts w:eastAsia="PMingLiU"/>
          <w:i/>
          <w:sz w:val="28"/>
          <w:szCs w:val="28"/>
          <w:lang w:eastAsia="zh-HK"/>
        </w:rPr>
        <w:t>Aggravated damages</w:t>
      </w:r>
    </w:p>
    <w:p w:rsidR="00331A6C" w:rsidRDefault="00331A6C" w:rsidP="00331A6C">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The p</w:t>
      </w:r>
      <w:r w:rsidR="00E54326" w:rsidRPr="00E54326">
        <w:rPr>
          <w:rFonts w:eastAsia="PMingLiU"/>
          <w:sz w:val="28"/>
          <w:szCs w:val="28"/>
          <w:lang w:eastAsia="zh-HK"/>
        </w:rPr>
        <w:t>laintiff claims $</w:t>
      </w:r>
      <w:r w:rsidR="00E54326" w:rsidRPr="00331A6C">
        <w:rPr>
          <w:rFonts w:eastAsia="PMingLiU"/>
          <w:sz w:val="28"/>
          <w:szCs w:val="28"/>
          <w:lang w:eastAsia="zh-HK"/>
        </w:rPr>
        <w:t>30,000</w:t>
      </w:r>
      <w:r w:rsidR="00E54326" w:rsidRPr="00E54326">
        <w:rPr>
          <w:rFonts w:eastAsia="PMingLiU"/>
          <w:sz w:val="28"/>
          <w:szCs w:val="28"/>
          <w:lang w:eastAsia="zh-HK"/>
        </w:rPr>
        <w:t xml:space="preserve"> under this head</w:t>
      </w:r>
      <w:r w:rsidR="00165AB1">
        <w:rPr>
          <w:rFonts w:eastAsia="PMingLiU"/>
          <w:sz w:val="28"/>
          <w:szCs w:val="28"/>
          <w:lang w:eastAsia="zh-HK"/>
        </w:rPr>
        <w:t>.</w:t>
      </w:r>
      <w:r w:rsidR="00411478">
        <w:rPr>
          <w:rFonts w:eastAsia="PMingLiU"/>
          <w:sz w:val="28"/>
          <w:szCs w:val="28"/>
          <w:lang w:eastAsia="zh-HK"/>
        </w:rPr>
        <w:t xml:space="preserve"> Mr Kan principally relied on the case of </w:t>
      </w:r>
      <w:r w:rsidR="00411478" w:rsidRPr="00411478">
        <w:rPr>
          <w:rFonts w:eastAsia="PMingLiU"/>
          <w:i/>
          <w:sz w:val="28"/>
          <w:szCs w:val="28"/>
          <w:lang w:eastAsia="zh-HK"/>
        </w:rPr>
        <w:t>Chung Lai Ha</w:t>
      </w:r>
      <w:r w:rsidR="00411478">
        <w:rPr>
          <w:rFonts w:eastAsia="PMingLiU"/>
          <w:i/>
          <w:sz w:val="28"/>
          <w:szCs w:val="28"/>
          <w:lang w:eastAsia="zh-HK"/>
        </w:rPr>
        <w:t xml:space="preserve">, </w:t>
      </w:r>
      <w:r w:rsidR="00411478">
        <w:rPr>
          <w:rFonts w:eastAsia="PMingLiU"/>
          <w:sz w:val="28"/>
          <w:szCs w:val="28"/>
          <w:lang w:eastAsia="zh-HK"/>
        </w:rPr>
        <w:t>supra, and the authorities cited therein.</w:t>
      </w:r>
    </w:p>
    <w:p w:rsidR="00A223C0" w:rsidRPr="00A223C0" w:rsidRDefault="00A223C0" w:rsidP="00A223C0">
      <w:pPr>
        <w:widowControl/>
        <w:tabs>
          <w:tab w:val="left" w:pos="1418"/>
        </w:tabs>
        <w:spacing w:after="200" w:line="360" w:lineRule="auto"/>
        <w:rPr>
          <w:rFonts w:eastAsia="PMingLiU"/>
          <w:sz w:val="28"/>
          <w:szCs w:val="28"/>
          <w:lang w:eastAsia="zh-HK"/>
        </w:rPr>
      </w:pPr>
    </w:p>
    <w:p w:rsidR="00AF6F9D" w:rsidRDefault="00331A6C"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Two </w:t>
      </w:r>
      <w:r w:rsidR="009B703C">
        <w:rPr>
          <w:rFonts w:eastAsia="PMingLiU"/>
          <w:sz w:val="28"/>
          <w:szCs w:val="28"/>
          <w:lang w:eastAsia="zh-HK"/>
        </w:rPr>
        <w:t>bases</w:t>
      </w:r>
      <w:r>
        <w:rPr>
          <w:rFonts w:eastAsia="PMingLiU"/>
          <w:sz w:val="28"/>
          <w:szCs w:val="28"/>
          <w:lang w:eastAsia="zh-HK"/>
        </w:rPr>
        <w:t xml:space="preserve"> for such award are advanced in RSOD: (1) Defendant’s conduct in the Assault was said to be “malicious and </w:t>
      </w:r>
      <w:r w:rsidR="00165AB1">
        <w:rPr>
          <w:rFonts w:eastAsia="PMingLiU"/>
          <w:sz w:val="28"/>
          <w:szCs w:val="28"/>
          <w:lang w:eastAsia="zh-HK"/>
        </w:rPr>
        <w:t>wilful</w:t>
      </w:r>
      <w:r>
        <w:rPr>
          <w:rFonts w:eastAsia="PMingLiU"/>
          <w:sz w:val="28"/>
          <w:szCs w:val="28"/>
          <w:lang w:eastAsia="zh-HK"/>
        </w:rPr>
        <w:t xml:space="preserve">”, causing physical and mental injuries to plaintiff. The Assault took place at plaintiff’s </w:t>
      </w:r>
      <w:r w:rsidR="00C40E7A">
        <w:rPr>
          <w:rFonts w:eastAsia="PMingLiU"/>
          <w:sz w:val="28"/>
          <w:szCs w:val="28"/>
          <w:lang w:eastAsia="zh-HK"/>
        </w:rPr>
        <w:t>“</w:t>
      </w:r>
      <w:r>
        <w:rPr>
          <w:rFonts w:eastAsia="PMingLiU"/>
          <w:sz w:val="28"/>
          <w:szCs w:val="28"/>
          <w:lang w:eastAsia="zh-HK"/>
        </w:rPr>
        <w:t>place of work</w:t>
      </w:r>
      <w:r w:rsidR="00C40E7A">
        <w:rPr>
          <w:rFonts w:eastAsia="PMingLiU"/>
          <w:sz w:val="28"/>
          <w:szCs w:val="28"/>
          <w:lang w:eastAsia="zh-HK"/>
        </w:rPr>
        <w:t>”</w:t>
      </w:r>
      <w:r>
        <w:rPr>
          <w:rFonts w:eastAsia="PMingLiU"/>
          <w:sz w:val="28"/>
          <w:szCs w:val="28"/>
          <w:lang w:eastAsia="zh-HK"/>
        </w:rPr>
        <w:t xml:space="preserve">. She </w:t>
      </w:r>
      <w:r w:rsidR="00C40E7A">
        <w:rPr>
          <w:rFonts w:eastAsia="PMingLiU"/>
          <w:sz w:val="28"/>
          <w:szCs w:val="28"/>
          <w:lang w:eastAsia="zh-HK"/>
        </w:rPr>
        <w:t>“</w:t>
      </w:r>
      <w:r>
        <w:rPr>
          <w:rFonts w:eastAsia="PMingLiU"/>
          <w:sz w:val="28"/>
          <w:szCs w:val="28"/>
          <w:lang w:eastAsia="zh-HK"/>
        </w:rPr>
        <w:t>felt unsafe and experienced stress and anxiety in her workplace thereafter</w:t>
      </w:r>
      <w:r w:rsidR="00C40E7A">
        <w:rPr>
          <w:rFonts w:eastAsia="PMingLiU"/>
          <w:sz w:val="28"/>
          <w:szCs w:val="28"/>
          <w:lang w:eastAsia="zh-HK"/>
        </w:rPr>
        <w:t>”</w:t>
      </w:r>
      <w:r>
        <w:rPr>
          <w:rFonts w:eastAsia="PMingLiU"/>
          <w:sz w:val="28"/>
          <w:szCs w:val="28"/>
          <w:lang w:eastAsia="zh-HK"/>
        </w:rPr>
        <w:t xml:space="preserve">. (2) Such </w:t>
      </w:r>
      <w:r w:rsidR="00A223C0">
        <w:rPr>
          <w:rFonts w:eastAsia="PMingLiU"/>
          <w:sz w:val="28"/>
          <w:szCs w:val="28"/>
          <w:lang w:eastAsia="zh-HK"/>
        </w:rPr>
        <w:t xml:space="preserve">evidence of plaintiff in para </w:t>
      </w:r>
      <w:r w:rsidR="00A223C0">
        <w:rPr>
          <w:rFonts w:eastAsia="PMingLiU" w:hint="eastAsia"/>
          <w:sz w:val="28"/>
          <w:szCs w:val="28"/>
          <w:lang w:eastAsia="zh-HK"/>
        </w:rPr>
        <w:t>18</w:t>
      </w:r>
      <w:r>
        <w:rPr>
          <w:rFonts w:eastAsia="PMingLiU"/>
          <w:sz w:val="28"/>
          <w:szCs w:val="28"/>
          <w:lang w:eastAsia="zh-HK"/>
        </w:rPr>
        <w:t xml:space="preserve"> above is relied upon.</w:t>
      </w:r>
    </w:p>
    <w:p w:rsidR="00165AB1" w:rsidRPr="00A223C0" w:rsidRDefault="00165AB1" w:rsidP="00165AB1">
      <w:pPr>
        <w:pStyle w:val="ListParagraph"/>
        <w:rPr>
          <w:rFonts w:eastAsia="DengXian"/>
          <w:sz w:val="28"/>
          <w:szCs w:val="28"/>
        </w:rPr>
      </w:pPr>
    </w:p>
    <w:p w:rsidR="00165AB1" w:rsidRDefault="00165AB1" w:rsidP="00165AB1">
      <w:pPr>
        <w:widowControl/>
        <w:numPr>
          <w:ilvl w:val="0"/>
          <w:numId w:val="26"/>
        </w:numPr>
        <w:tabs>
          <w:tab w:val="left" w:pos="1418"/>
        </w:tabs>
        <w:spacing w:after="200" w:line="360" w:lineRule="auto"/>
        <w:ind w:left="0" w:firstLine="0"/>
        <w:rPr>
          <w:rFonts w:eastAsia="PMingLiU"/>
          <w:sz w:val="28"/>
          <w:szCs w:val="28"/>
          <w:lang w:eastAsia="zh-HK"/>
        </w:rPr>
      </w:pPr>
      <w:r w:rsidRPr="0062273B">
        <w:rPr>
          <w:rFonts w:eastAsia="DengXian"/>
          <w:sz w:val="28"/>
          <w:szCs w:val="28"/>
        </w:rPr>
        <w:t xml:space="preserve">First, I cannot discern any </w:t>
      </w:r>
      <w:r w:rsidRPr="00165AB1">
        <w:rPr>
          <w:rFonts w:eastAsia="PMingLiU"/>
          <w:sz w:val="28"/>
          <w:szCs w:val="28"/>
          <w:lang w:eastAsia="zh-HK"/>
        </w:rPr>
        <w:t>bad</w:t>
      </w:r>
      <w:r>
        <w:rPr>
          <w:rFonts w:eastAsia="PMingLiU"/>
          <w:sz w:val="28"/>
          <w:szCs w:val="28"/>
          <w:lang w:eastAsia="zh-HK"/>
        </w:rPr>
        <w:t xml:space="preserve"> faith, </w:t>
      </w:r>
      <w:r w:rsidR="002B6784">
        <w:rPr>
          <w:rFonts w:eastAsia="PMingLiU"/>
          <w:sz w:val="28"/>
          <w:szCs w:val="28"/>
          <w:lang w:eastAsia="zh-HK"/>
        </w:rPr>
        <w:t>malice</w:t>
      </w:r>
      <w:r>
        <w:rPr>
          <w:rFonts w:eastAsia="PMingLiU"/>
          <w:sz w:val="28"/>
          <w:szCs w:val="28"/>
          <w:lang w:eastAsia="zh-HK"/>
        </w:rPr>
        <w:t>, premediated</w:t>
      </w:r>
      <w:r w:rsidRPr="00165AB1">
        <w:rPr>
          <w:rFonts w:eastAsia="PMingLiU"/>
          <w:sz w:val="28"/>
          <w:szCs w:val="28"/>
          <w:lang w:eastAsia="zh-HK"/>
        </w:rPr>
        <w:t xml:space="preserve"> design</w:t>
      </w:r>
      <w:r>
        <w:rPr>
          <w:rFonts w:eastAsia="PMingLiU"/>
          <w:sz w:val="28"/>
          <w:szCs w:val="28"/>
          <w:lang w:eastAsia="zh-HK"/>
        </w:rPr>
        <w:t xml:space="preserve"> or revenge</w:t>
      </w:r>
      <w:r w:rsidRPr="00165AB1">
        <w:rPr>
          <w:rFonts w:eastAsia="PMingLiU"/>
          <w:sz w:val="28"/>
          <w:szCs w:val="28"/>
          <w:lang w:eastAsia="zh-HK"/>
        </w:rPr>
        <w:t xml:space="preserve"> on</w:t>
      </w:r>
      <w:r>
        <w:rPr>
          <w:rFonts w:eastAsia="PMingLiU"/>
          <w:sz w:val="28"/>
          <w:szCs w:val="28"/>
          <w:lang w:eastAsia="zh-HK"/>
        </w:rPr>
        <w:t xml:space="preserve"> </w:t>
      </w:r>
      <w:r w:rsidR="002B6784">
        <w:rPr>
          <w:rFonts w:eastAsia="PMingLiU"/>
          <w:sz w:val="28"/>
          <w:szCs w:val="28"/>
          <w:lang w:eastAsia="zh-HK"/>
        </w:rPr>
        <w:t>defendant’s</w:t>
      </w:r>
      <w:r>
        <w:rPr>
          <w:rFonts w:eastAsia="PMingLiU"/>
          <w:sz w:val="28"/>
          <w:szCs w:val="28"/>
          <w:lang w:eastAsia="zh-HK"/>
        </w:rPr>
        <w:t xml:space="preserve"> part in committing the Assault against the plaintiff. It was</w:t>
      </w:r>
      <w:r w:rsidR="00804AF7">
        <w:rPr>
          <w:rFonts w:eastAsia="PMingLiU"/>
          <w:sz w:val="28"/>
          <w:szCs w:val="28"/>
          <w:lang w:eastAsia="zh-HK"/>
        </w:rPr>
        <w:t>, I think,</w:t>
      </w:r>
      <w:r>
        <w:rPr>
          <w:rFonts w:eastAsia="PMingLiU"/>
          <w:sz w:val="28"/>
          <w:szCs w:val="28"/>
          <w:lang w:eastAsia="zh-HK"/>
        </w:rPr>
        <w:t xml:space="preserve"> no more than </w:t>
      </w:r>
      <w:r w:rsidR="003F71AD">
        <w:rPr>
          <w:rFonts w:eastAsia="PMingLiU"/>
          <w:sz w:val="28"/>
          <w:szCs w:val="28"/>
          <w:lang w:eastAsia="zh-HK"/>
        </w:rPr>
        <w:t>a</w:t>
      </w:r>
      <w:r w:rsidR="003D4B9F">
        <w:rPr>
          <w:rFonts w:eastAsia="PMingLiU" w:hint="eastAsia"/>
          <w:sz w:val="28"/>
          <w:szCs w:val="28"/>
          <w:lang w:eastAsia="zh-HK"/>
        </w:rPr>
        <w:t xml:space="preserve"> not uncommon </w:t>
      </w:r>
      <w:r w:rsidRPr="00165AB1">
        <w:rPr>
          <w:rFonts w:eastAsia="PMingLiU"/>
          <w:sz w:val="28"/>
          <w:szCs w:val="28"/>
          <w:lang w:eastAsia="zh-HK"/>
        </w:rPr>
        <w:t>quarrel</w:t>
      </w:r>
      <w:r w:rsidR="00804AF7">
        <w:rPr>
          <w:rFonts w:eastAsia="PMingLiU"/>
          <w:sz w:val="28"/>
          <w:szCs w:val="28"/>
          <w:lang w:eastAsia="zh-HK"/>
        </w:rPr>
        <w:t xml:space="preserve"> at work</w:t>
      </w:r>
      <w:r w:rsidRPr="00165AB1">
        <w:rPr>
          <w:rFonts w:eastAsia="PMingLiU"/>
          <w:sz w:val="28"/>
          <w:szCs w:val="28"/>
          <w:lang w:eastAsia="zh-HK"/>
        </w:rPr>
        <w:t xml:space="preserve"> escalated into violence</w:t>
      </w:r>
      <w:r>
        <w:rPr>
          <w:rFonts w:eastAsia="PMingLiU"/>
          <w:sz w:val="28"/>
          <w:szCs w:val="28"/>
          <w:lang w:eastAsia="zh-HK"/>
        </w:rPr>
        <w:t xml:space="preserve"> by one party on another </w:t>
      </w:r>
      <w:r w:rsidRPr="00165AB1">
        <w:rPr>
          <w:rFonts w:eastAsia="PMingLiU"/>
          <w:sz w:val="28"/>
          <w:szCs w:val="28"/>
          <w:lang w:eastAsia="zh-HK"/>
        </w:rPr>
        <w:t xml:space="preserve">due to </w:t>
      </w:r>
      <w:r>
        <w:rPr>
          <w:rFonts w:eastAsia="PMingLiU"/>
          <w:sz w:val="28"/>
          <w:szCs w:val="28"/>
          <w:lang w:eastAsia="zh-HK"/>
        </w:rPr>
        <w:t xml:space="preserve">unfortunate </w:t>
      </w:r>
      <w:r w:rsidRPr="00165AB1">
        <w:rPr>
          <w:rFonts w:eastAsia="PMingLiU"/>
          <w:sz w:val="28"/>
          <w:szCs w:val="28"/>
          <w:lang w:eastAsia="zh-HK"/>
        </w:rPr>
        <w:t>use of foul language</w:t>
      </w:r>
      <w:r>
        <w:rPr>
          <w:rFonts w:eastAsia="PMingLiU"/>
          <w:sz w:val="28"/>
          <w:szCs w:val="28"/>
          <w:lang w:eastAsia="zh-HK"/>
        </w:rPr>
        <w:t>s</w:t>
      </w:r>
      <w:r w:rsidRPr="00165AB1">
        <w:rPr>
          <w:rFonts w:eastAsia="PMingLiU"/>
          <w:sz w:val="28"/>
          <w:szCs w:val="28"/>
          <w:lang w:eastAsia="zh-HK"/>
        </w:rPr>
        <w:t xml:space="preserve"> by all</w:t>
      </w:r>
      <w:r>
        <w:rPr>
          <w:rFonts w:eastAsia="PMingLiU"/>
          <w:sz w:val="28"/>
          <w:szCs w:val="28"/>
          <w:lang w:eastAsia="zh-HK"/>
        </w:rPr>
        <w:t xml:space="preserve"> </w:t>
      </w:r>
      <w:r w:rsidRPr="00165AB1">
        <w:rPr>
          <w:rFonts w:eastAsia="PMingLiU"/>
          <w:sz w:val="28"/>
          <w:szCs w:val="28"/>
          <w:lang w:eastAsia="zh-HK"/>
        </w:rPr>
        <w:t>concerned.</w:t>
      </w:r>
    </w:p>
    <w:p w:rsidR="00165AB1" w:rsidRDefault="00A223C0" w:rsidP="00165AB1">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Secondly, </w:t>
      </w:r>
      <w:r>
        <w:rPr>
          <w:rFonts w:eastAsia="PMingLiU" w:hint="eastAsia"/>
          <w:sz w:val="28"/>
          <w:szCs w:val="28"/>
          <w:lang w:eastAsia="zh-HK"/>
        </w:rPr>
        <w:t>the Assault</w:t>
      </w:r>
      <w:r w:rsidR="00A15AC9">
        <w:rPr>
          <w:rFonts w:eastAsia="PMingLiU"/>
          <w:sz w:val="28"/>
          <w:szCs w:val="28"/>
          <w:lang w:eastAsia="zh-HK"/>
        </w:rPr>
        <w:t xml:space="preserve"> was</w:t>
      </w:r>
      <w:r>
        <w:rPr>
          <w:rFonts w:eastAsia="PMingLiU" w:hint="eastAsia"/>
          <w:sz w:val="28"/>
          <w:szCs w:val="28"/>
          <w:lang w:eastAsia="zh-HK"/>
        </w:rPr>
        <w:t>, as I find,</w:t>
      </w:r>
      <w:r w:rsidR="00A15AC9">
        <w:rPr>
          <w:rFonts w:eastAsia="PMingLiU"/>
          <w:sz w:val="28"/>
          <w:szCs w:val="28"/>
          <w:lang w:eastAsia="zh-HK"/>
        </w:rPr>
        <w:t xml:space="preserve"> not an indecent </w:t>
      </w:r>
      <w:r w:rsidR="00F77410">
        <w:rPr>
          <w:rFonts w:eastAsia="PMingLiU"/>
          <w:sz w:val="28"/>
          <w:szCs w:val="28"/>
          <w:lang w:eastAsia="zh-HK"/>
        </w:rPr>
        <w:t>assault hurting</w:t>
      </w:r>
      <w:r>
        <w:rPr>
          <w:rFonts w:eastAsia="PMingLiU" w:hint="eastAsia"/>
          <w:sz w:val="28"/>
          <w:szCs w:val="28"/>
          <w:lang w:eastAsia="zh-HK"/>
        </w:rPr>
        <w:t xml:space="preserve"> plaintiff</w:t>
      </w:r>
      <w:r>
        <w:rPr>
          <w:rFonts w:eastAsia="PMingLiU"/>
          <w:sz w:val="28"/>
          <w:szCs w:val="28"/>
          <w:lang w:eastAsia="zh-HK"/>
        </w:rPr>
        <w:t>’</w:t>
      </w:r>
      <w:r>
        <w:rPr>
          <w:rFonts w:eastAsia="PMingLiU" w:hint="eastAsia"/>
          <w:sz w:val="28"/>
          <w:szCs w:val="28"/>
          <w:lang w:eastAsia="zh-HK"/>
        </w:rPr>
        <w:t>s dignity.</w:t>
      </w:r>
    </w:p>
    <w:p w:rsidR="00E1626E" w:rsidRPr="003D4B9F" w:rsidRDefault="00E1626E" w:rsidP="00E1626E">
      <w:pPr>
        <w:widowControl/>
        <w:tabs>
          <w:tab w:val="left" w:pos="1418"/>
        </w:tabs>
        <w:spacing w:after="200" w:line="360" w:lineRule="auto"/>
        <w:rPr>
          <w:rFonts w:eastAsia="PMingLiU"/>
          <w:sz w:val="28"/>
          <w:szCs w:val="28"/>
          <w:lang w:eastAsia="zh-HK"/>
        </w:rPr>
      </w:pPr>
    </w:p>
    <w:p w:rsidR="00D762C0" w:rsidRDefault="00A15AC9" w:rsidP="00A15AC9">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Thirdly, there is no evidence that </w:t>
      </w:r>
      <w:r w:rsidR="00A223C0">
        <w:rPr>
          <w:rFonts w:eastAsia="PMingLiU" w:hint="eastAsia"/>
          <w:sz w:val="28"/>
          <w:szCs w:val="28"/>
          <w:lang w:eastAsia="zh-HK"/>
        </w:rPr>
        <w:t>the Assault</w:t>
      </w:r>
      <w:r w:rsidR="00D762C0" w:rsidRPr="00A15AC9">
        <w:rPr>
          <w:rFonts w:eastAsia="PMingLiU"/>
          <w:sz w:val="28"/>
          <w:szCs w:val="28"/>
          <w:lang w:eastAsia="zh-HK"/>
        </w:rPr>
        <w:t xml:space="preserve"> </w:t>
      </w:r>
      <w:r>
        <w:rPr>
          <w:rFonts w:eastAsia="PMingLiU"/>
          <w:sz w:val="28"/>
          <w:szCs w:val="28"/>
          <w:lang w:eastAsia="zh-HK"/>
        </w:rPr>
        <w:t xml:space="preserve">was witnessed </w:t>
      </w:r>
      <w:r w:rsidR="00A223C0">
        <w:rPr>
          <w:rFonts w:eastAsia="PMingLiU" w:hint="eastAsia"/>
          <w:sz w:val="28"/>
          <w:szCs w:val="28"/>
          <w:lang w:eastAsia="zh-HK"/>
        </w:rPr>
        <w:t xml:space="preserve">  </w:t>
      </w:r>
      <w:r>
        <w:rPr>
          <w:rFonts w:eastAsia="PMingLiU"/>
          <w:sz w:val="28"/>
          <w:szCs w:val="28"/>
          <w:lang w:eastAsia="zh-HK"/>
        </w:rPr>
        <w:t>by other</w:t>
      </w:r>
      <w:r w:rsidR="002B6784">
        <w:rPr>
          <w:rFonts w:eastAsia="PMingLiU"/>
          <w:sz w:val="28"/>
          <w:szCs w:val="28"/>
          <w:lang w:eastAsia="zh-HK"/>
        </w:rPr>
        <w:t>s</w:t>
      </w:r>
      <w:r w:rsidR="00D762C0" w:rsidRPr="00A15AC9">
        <w:rPr>
          <w:rFonts w:eastAsia="PMingLiU"/>
          <w:sz w:val="28"/>
          <w:szCs w:val="28"/>
          <w:lang w:eastAsia="zh-HK"/>
        </w:rPr>
        <w:t xml:space="preserve"> </w:t>
      </w:r>
      <w:r w:rsidR="002B6784">
        <w:rPr>
          <w:rFonts w:eastAsia="PMingLiU"/>
          <w:sz w:val="28"/>
          <w:szCs w:val="28"/>
          <w:lang w:eastAsia="zh-HK"/>
        </w:rPr>
        <w:t>(</w:t>
      </w:r>
      <w:r w:rsidR="00D762C0" w:rsidRPr="00A15AC9">
        <w:rPr>
          <w:rFonts w:eastAsia="PMingLiU"/>
          <w:sz w:val="28"/>
          <w:szCs w:val="28"/>
          <w:lang w:eastAsia="zh-HK"/>
        </w:rPr>
        <w:t xml:space="preserve">e.g. </w:t>
      </w:r>
      <w:r>
        <w:rPr>
          <w:rFonts w:eastAsia="PMingLiU"/>
          <w:sz w:val="28"/>
          <w:szCs w:val="28"/>
          <w:lang w:eastAsia="zh-HK"/>
        </w:rPr>
        <w:t xml:space="preserve">passerby, </w:t>
      </w:r>
      <w:r w:rsidRPr="00A15AC9">
        <w:rPr>
          <w:rFonts w:eastAsia="PMingLiU"/>
          <w:sz w:val="28"/>
          <w:szCs w:val="28"/>
          <w:lang w:eastAsia="zh-HK"/>
        </w:rPr>
        <w:t>neighbors</w:t>
      </w:r>
      <w:r>
        <w:rPr>
          <w:rFonts w:eastAsia="PMingLiU"/>
          <w:sz w:val="28"/>
          <w:szCs w:val="28"/>
          <w:lang w:eastAsia="zh-HK"/>
        </w:rPr>
        <w:t xml:space="preserve"> or other </w:t>
      </w:r>
      <w:r w:rsidR="002B6784">
        <w:rPr>
          <w:rFonts w:eastAsia="PMingLiU"/>
          <w:sz w:val="28"/>
          <w:szCs w:val="28"/>
          <w:lang w:eastAsia="zh-HK"/>
        </w:rPr>
        <w:t>workers</w:t>
      </w:r>
      <w:r>
        <w:rPr>
          <w:rFonts w:eastAsia="PMingLiU"/>
          <w:sz w:val="28"/>
          <w:szCs w:val="28"/>
          <w:lang w:eastAsia="zh-HK"/>
        </w:rPr>
        <w:t xml:space="preserve"> </w:t>
      </w:r>
      <w:r w:rsidR="002B6784">
        <w:rPr>
          <w:rFonts w:eastAsia="PMingLiU"/>
          <w:sz w:val="28"/>
          <w:szCs w:val="28"/>
          <w:lang w:eastAsia="zh-HK"/>
        </w:rPr>
        <w:t>of the Shop</w:t>
      </w:r>
      <w:r w:rsidR="00FC760B">
        <w:rPr>
          <w:rStyle w:val="FootnoteReference"/>
          <w:rFonts w:eastAsia="PMingLiU"/>
          <w:sz w:val="28"/>
          <w:szCs w:val="28"/>
          <w:lang w:eastAsia="zh-HK"/>
        </w:rPr>
        <w:footnoteReference w:id="11"/>
      </w:r>
      <w:r w:rsidR="002B6784">
        <w:rPr>
          <w:rFonts w:eastAsia="PMingLiU"/>
          <w:sz w:val="28"/>
          <w:szCs w:val="28"/>
          <w:lang w:eastAsia="zh-HK"/>
        </w:rPr>
        <w:t>) or</w:t>
      </w:r>
      <w:r w:rsidR="00FF1C61">
        <w:rPr>
          <w:rFonts w:eastAsia="PMingLiU"/>
          <w:sz w:val="28"/>
          <w:szCs w:val="28"/>
          <w:lang w:eastAsia="zh-HK"/>
        </w:rPr>
        <w:t xml:space="preserve"> </w:t>
      </w:r>
      <w:r w:rsidR="008B7231">
        <w:rPr>
          <w:rFonts w:eastAsia="PMingLiU"/>
          <w:sz w:val="28"/>
          <w:szCs w:val="28"/>
          <w:lang w:eastAsia="zh-HK"/>
        </w:rPr>
        <w:t xml:space="preserve">adversely </w:t>
      </w:r>
      <w:r w:rsidR="002B6784">
        <w:rPr>
          <w:rFonts w:eastAsia="PMingLiU"/>
          <w:sz w:val="28"/>
          <w:szCs w:val="28"/>
          <w:lang w:eastAsia="zh-HK"/>
        </w:rPr>
        <w:t>publicized in any way</w:t>
      </w:r>
      <w:r w:rsidR="00A223C0">
        <w:rPr>
          <w:rFonts w:eastAsia="PMingLiU" w:hint="eastAsia"/>
          <w:sz w:val="28"/>
          <w:szCs w:val="28"/>
          <w:lang w:eastAsia="zh-HK"/>
        </w:rPr>
        <w:t xml:space="preserve"> afterwards to hurt plaintiff</w:t>
      </w:r>
      <w:r w:rsidR="00A223C0">
        <w:rPr>
          <w:rFonts w:eastAsia="PMingLiU"/>
          <w:sz w:val="28"/>
          <w:szCs w:val="28"/>
          <w:lang w:eastAsia="zh-HK"/>
        </w:rPr>
        <w:t>’</w:t>
      </w:r>
      <w:r w:rsidR="00A223C0">
        <w:rPr>
          <w:rFonts w:eastAsia="PMingLiU" w:hint="eastAsia"/>
          <w:sz w:val="28"/>
          <w:szCs w:val="28"/>
          <w:lang w:eastAsia="zh-HK"/>
        </w:rPr>
        <w:t>s</w:t>
      </w:r>
      <w:r w:rsidR="003D4B9F">
        <w:rPr>
          <w:rFonts w:eastAsia="PMingLiU" w:hint="eastAsia"/>
          <w:sz w:val="28"/>
          <w:szCs w:val="28"/>
          <w:lang w:eastAsia="zh-HK"/>
        </w:rPr>
        <w:t xml:space="preserve"> pride or</w:t>
      </w:r>
      <w:r w:rsidR="00A223C0">
        <w:rPr>
          <w:rFonts w:eastAsia="PMingLiU" w:hint="eastAsia"/>
          <w:sz w:val="28"/>
          <w:szCs w:val="28"/>
          <w:lang w:eastAsia="zh-HK"/>
        </w:rPr>
        <w:t xml:space="preserve"> reputation</w:t>
      </w:r>
      <w:r w:rsidR="002B6784">
        <w:rPr>
          <w:rFonts w:eastAsia="PMingLiU"/>
          <w:sz w:val="28"/>
          <w:szCs w:val="28"/>
          <w:lang w:eastAsia="zh-HK"/>
        </w:rPr>
        <w:t>.</w:t>
      </w:r>
      <w:r w:rsidR="00A223C0">
        <w:rPr>
          <w:rFonts w:eastAsia="PMingLiU"/>
          <w:sz w:val="28"/>
          <w:szCs w:val="28"/>
          <w:lang w:eastAsia="zh-HK"/>
        </w:rPr>
        <w:t xml:space="preserve"> The defendant </w:t>
      </w:r>
      <w:r w:rsidR="004144A7">
        <w:rPr>
          <w:rFonts w:eastAsia="PMingLiU"/>
          <w:sz w:val="28"/>
          <w:szCs w:val="28"/>
          <w:lang w:eastAsia="zh-HK"/>
        </w:rPr>
        <w:t>pleaded guilty in the Criminal Case and the plai</w:t>
      </w:r>
      <w:r w:rsidR="00A223C0">
        <w:rPr>
          <w:rFonts w:eastAsia="PMingLiU"/>
          <w:sz w:val="28"/>
          <w:szCs w:val="28"/>
          <w:lang w:eastAsia="zh-HK"/>
        </w:rPr>
        <w:t xml:space="preserve">ntiff was spared </w:t>
      </w:r>
      <w:r w:rsidR="008B7231">
        <w:rPr>
          <w:rFonts w:eastAsia="PMingLiU"/>
          <w:sz w:val="28"/>
          <w:szCs w:val="28"/>
          <w:lang w:eastAsia="zh-HK"/>
        </w:rPr>
        <w:t>giving evidence</w:t>
      </w:r>
      <w:r w:rsidR="00A223C0">
        <w:rPr>
          <w:rFonts w:eastAsia="PMingLiU"/>
          <w:sz w:val="28"/>
          <w:szCs w:val="28"/>
          <w:lang w:eastAsia="zh-HK"/>
        </w:rPr>
        <w:t xml:space="preserve"> as a prosecution witness</w:t>
      </w:r>
      <w:r w:rsidR="00A223C0">
        <w:rPr>
          <w:rFonts w:eastAsia="PMingLiU" w:hint="eastAsia"/>
          <w:sz w:val="28"/>
          <w:szCs w:val="28"/>
          <w:lang w:eastAsia="zh-HK"/>
        </w:rPr>
        <w:t xml:space="preserve"> at trial.</w:t>
      </w:r>
    </w:p>
    <w:p w:rsidR="00A15AC9" w:rsidRPr="00A223C0" w:rsidRDefault="00A15AC9" w:rsidP="00A15AC9">
      <w:pPr>
        <w:widowControl/>
        <w:tabs>
          <w:tab w:val="left" w:pos="1418"/>
        </w:tabs>
        <w:spacing w:after="200" w:line="360" w:lineRule="auto"/>
        <w:rPr>
          <w:rFonts w:eastAsia="PMingLiU"/>
          <w:sz w:val="28"/>
          <w:szCs w:val="28"/>
          <w:lang w:eastAsia="zh-HK"/>
        </w:rPr>
      </w:pPr>
    </w:p>
    <w:p w:rsidR="00A15AC9" w:rsidRDefault="00544B21" w:rsidP="00A15AC9">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Fourthly, while the plaintiff </w:t>
      </w:r>
      <w:r w:rsidRPr="00544B21">
        <w:rPr>
          <w:rFonts w:eastAsia="PMingLiU"/>
          <w:sz w:val="28"/>
          <w:szCs w:val="28"/>
          <w:lang w:eastAsia="zh-HK"/>
        </w:rPr>
        <w:t>felt unsafe and experienced stress and anxiety</w:t>
      </w:r>
      <w:r>
        <w:rPr>
          <w:rFonts w:eastAsia="PMingLiU"/>
          <w:sz w:val="28"/>
          <w:szCs w:val="28"/>
          <w:lang w:eastAsia="zh-HK"/>
        </w:rPr>
        <w:t xml:space="preserve"> on seeing or thinking of the defendant due to PTSD she suffers, she has already</w:t>
      </w:r>
      <w:r w:rsidR="00804AF7">
        <w:rPr>
          <w:rFonts w:eastAsia="PMingLiU"/>
          <w:sz w:val="28"/>
          <w:szCs w:val="28"/>
          <w:lang w:eastAsia="zh-HK"/>
        </w:rPr>
        <w:t xml:space="preserve"> </w:t>
      </w:r>
      <w:r>
        <w:rPr>
          <w:rFonts w:eastAsia="PMingLiU"/>
          <w:sz w:val="28"/>
          <w:szCs w:val="28"/>
          <w:lang w:eastAsia="zh-HK"/>
        </w:rPr>
        <w:t xml:space="preserve">been compensated for that by PSLA award given by this court and such </w:t>
      </w:r>
      <w:r w:rsidR="00A223C0">
        <w:rPr>
          <w:rFonts w:eastAsia="PMingLiU"/>
          <w:sz w:val="28"/>
          <w:szCs w:val="28"/>
          <w:lang w:eastAsia="zh-HK"/>
        </w:rPr>
        <w:t xml:space="preserve">evidence of plaintiff in para </w:t>
      </w:r>
      <w:r w:rsidR="00A223C0">
        <w:rPr>
          <w:rFonts w:eastAsia="PMingLiU" w:hint="eastAsia"/>
          <w:sz w:val="28"/>
          <w:szCs w:val="28"/>
          <w:lang w:eastAsia="zh-HK"/>
        </w:rPr>
        <w:t>18</w:t>
      </w:r>
      <w:r>
        <w:rPr>
          <w:rFonts w:eastAsia="PMingLiU"/>
          <w:sz w:val="28"/>
          <w:szCs w:val="28"/>
          <w:lang w:eastAsia="zh-HK"/>
        </w:rPr>
        <w:t xml:space="preserve"> above has</w:t>
      </w:r>
      <w:r w:rsidR="00887CBA">
        <w:rPr>
          <w:rFonts w:eastAsia="PMingLiU"/>
          <w:sz w:val="28"/>
          <w:szCs w:val="28"/>
          <w:lang w:eastAsia="zh-HK"/>
        </w:rPr>
        <w:t xml:space="preserve"> already</w:t>
      </w:r>
      <w:r>
        <w:rPr>
          <w:rFonts w:eastAsia="PMingLiU"/>
          <w:sz w:val="28"/>
          <w:szCs w:val="28"/>
          <w:lang w:eastAsia="zh-HK"/>
        </w:rPr>
        <w:t xml:space="preserve"> been taken into account</w:t>
      </w:r>
      <w:r w:rsidR="00915A89">
        <w:rPr>
          <w:rFonts w:eastAsia="PMingLiU"/>
          <w:sz w:val="28"/>
          <w:szCs w:val="28"/>
          <w:lang w:eastAsia="zh-HK"/>
        </w:rPr>
        <w:t xml:space="preserve"> by this court</w:t>
      </w:r>
      <w:r>
        <w:rPr>
          <w:rFonts w:eastAsia="PMingLiU"/>
          <w:sz w:val="28"/>
          <w:szCs w:val="28"/>
          <w:lang w:eastAsia="zh-HK"/>
        </w:rPr>
        <w:t xml:space="preserve"> in assessing proper amount of PSLA award payable to </w:t>
      </w:r>
      <w:r w:rsidR="00887CBA">
        <w:rPr>
          <w:rFonts w:eastAsia="PMingLiU"/>
          <w:sz w:val="28"/>
          <w:szCs w:val="28"/>
          <w:lang w:eastAsia="zh-HK"/>
        </w:rPr>
        <w:t>her</w:t>
      </w:r>
      <w:r>
        <w:rPr>
          <w:rFonts w:eastAsia="PMingLiU"/>
          <w:sz w:val="28"/>
          <w:szCs w:val="28"/>
          <w:lang w:eastAsia="zh-HK"/>
        </w:rPr>
        <w:t>.</w:t>
      </w:r>
    </w:p>
    <w:p w:rsidR="00800F12" w:rsidRDefault="00800F12" w:rsidP="00800F12">
      <w:pPr>
        <w:pStyle w:val="ListParagraph"/>
        <w:rPr>
          <w:rFonts w:eastAsia="PMingLiU"/>
          <w:sz w:val="28"/>
          <w:szCs w:val="28"/>
          <w:lang w:eastAsia="zh-HK"/>
        </w:rPr>
      </w:pPr>
    </w:p>
    <w:p w:rsidR="00915A89" w:rsidRPr="00D86FE6" w:rsidRDefault="00800F12" w:rsidP="00D86FE6">
      <w:pPr>
        <w:widowControl/>
        <w:numPr>
          <w:ilvl w:val="0"/>
          <w:numId w:val="26"/>
        </w:numPr>
        <w:tabs>
          <w:tab w:val="left" w:pos="1418"/>
        </w:tabs>
        <w:spacing w:after="200" w:line="360" w:lineRule="auto"/>
        <w:ind w:left="0" w:firstLine="0"/>
        <w:rPr>
          <w:rFonts w:eastAsia="PMingLiU"/>
          <w:sz w:val="28"/>
          <w:szCs w:val="28"/>
          <w:lang w:eastAsia="zh-HK"/>
        </w:rPr>
      </w:pPr>
      <w:r w:rsidRPr="00800F12">
        <w:rPr>
          <w:rFonts w:eastAsia="PMingLiU"/>
          <w:i/>
          <w:sz w:val="28"/>
          <w:szCs w:val="28"/>
          <w:lang w:eastAsia="zh-HK"/>
        </w:rPr>
        <w:t xml:space="preserve">Chung Lai Ha, </w:t>
      </w:r>
      <w:r w:rsidRPr="00800F12">
        <w:rPr>
          <w:rFonts w:eastAsia="PMingLiU"/>
          <w:sz w:val="28"/>
          <w:szCs w:val="28"/>
          <w:lang w:eastAsia="zh-HK"/>
        </w:rPr>
        <w:t>supra,</w:t>
      </w:r>
      <w:r>
        <w:rPr>
          <w:rFonts w:eastAsia="PMingLiU"/>
          <w:sz w:val="28"/>
          <w:szCs w:val="28"/>
          <w:lang w:eastAsia="zh-HK"/>
        </w:rPr>
        <w:t xml:space="preserve"> </w:t>
      </w:r>
      <w:r w:rsidR="00A223C0">
        <w:rPr>
          <w:rFonts w:eastAsia="PMingLiU" w:hint="eastAsia"/>
          <w:sz w:val="28"/>
          <w:szCs w:val="28"/>
          <w:lang w:eastAsia="zh-HK"/>
        </w:rPr>
        <w:t>is</w:t>
      </w:r>
      <w:r w:rsidR="003D4B9F">
        <w:rPr>
          <w:rFonts w:eastAsia="PMingLiU" w:hint="eastAsia"/>
          <w:sz w:val="28"/>
          <w:szCs w:val="28"/>
          <w:lang w:eastAsia="zh-HK"/>
        </w:rPr>
        <w:t xml:space="preserve"> accordingly</w:t>
      </w:r>
      <w:r w:rsidR="0065285F">
        <w:rPr>
          <w:rFonts w:eastAsia="PMingLiU"/>
          <w:sz w:val="28"/>
          <w:szCs w:val="28"/>
          <w:lang w:eastAsia="zh-HK"/>
        </w:rPr>
        <w:t>, I think,</w:t>
      </w:r>
      <w:r w:rsidR="00D86FE6">
        <w:rPr>
          <w:rFonts w:eastAsia="PMingLiU"/>
          <w:sz w:val="28"/>
          <w:szCs w:val="28"/>
          <w:lang w:eastAsia="zh-HK"/>
        </w:rPr>
        <w:t xml:space="preserve"> </w:t>
      </w:r>
      <w:r w:rsidR="00A223C0">
        <w:rPr>
          <w:rFonts w:eastAsia="PMingLiU"/>
          <w:sz w:val="28"/>
          <w:szCs w:val="28"/>
          <w:lang w:eastAsia="zh-HK"/>
        </w:rPr>
        <w:t>distinguish</w:t>
      </w:r>
      <w:r w:rsidR="00A223C0">
        <w:rPr>
          <w:rFonts w:eastAsia="PMingLiU" w:hint="eastAsia"/>
          <w:sz w:val="28"/>
          <w:szCs w:val="28"/>
          <w:lang w:eastAsia="zh-HK"/>
        </w:rPr>
        <w:t>able</w:t>
      </w:r>
      <w:r w:rsidR="00D86FE6">
        <w:rPr>
          <w:rFonts w:eastAsia="PMingLiU"/>
          <w:sz w:val="28"/>
          <w:szCs w:val="28"/>
          <w:lang w:eastAsia="zh-HK"/>
        </w:rPr>
        <w:t xml:space="preserve"> on the above grounds. All in all, </w:t>
      </w:r>
      <w:r w:rsidRPr="00D86FE6">
        <w:rPr>
          <w:rFonts w:eastAsia="PMingLiU"/>
          <w:sz w:val="28"/>
          <w:szCs w:val="28"/>
          <w:lang w:eastAsia="zh-HK"/>
        </w:rPr>
        <w:t xml:space="preserve">I </w:t>
      </w:r>
      <w:r w:rsidR="008B7231">
        <w:rPr>
          <w:rFonts w:eastAsia="PMingLiU"/>
          <w:sz w:val="28"/>
          <w:szCs w:val="28"/>
          <w:lang w:eastAsia="zh-HK"/>
        </w:rPr>
        <w:t xml:space="preserve">can </w:t>
      </w:r>
      <w:r w:rsidRPr="00D86FE6">
        <w:rPr>
          <w:rFonts w:eastAsia="PMingLiU"/>
          <w:sz w:val="28"/>
          <w:szCs w:val="28"/>
          <w:lang w:eastAsia="zh-HK"/>
        </w:rPr>
        <w:t>find nothing that justifies aggravated damages in this case and I disallow this claim.</w:t>
      </w:r>
    </w:p>
    <w:p w:rsidR="00AF6F9D" w:rsidRDefault="00AF6F9D" w:rsidP="00AF6F9D">
      <w:pPr>
        <w:widowControl/>
        <w:tabs>
          <w:tab w:val="left" w:pos="1418"/>
        </w:tabs>
        <w:spacing w:after="200" w:line="360" w:lineRule="auto"/>
        <w:rPr>
          <w:rFonts w:eastAsia="PMingLiU"/>
          <w:sz w:val="28"/>
          <w:szCs w:val="28"/>
          <w:lang w:eastAsia="zh-HK"/>
        </w:rPr>
      </w:pPr>
    </w:p>
    <w:p w:rsidR="00AF6F9D" w:rsidRPr="00AF6F9D" w:rsidRDefault="003317A6" w:rsidP="00AF6F9D">
      <w:pPr>
        <w:widowControl/>
        <w:tabs>
          <w:tab w:val="left" w:pos="1418"/>
        </w:tabs>
        <w:spacing w:after="200" w:line="360" w:lineRule="auto"/>
        <w:rPr>
          <w:rFonts w:eastAsia="PMingLiU"/>
          <w:i/>
          <w:sz w:val="28"/>
          <w:szCs w:val="28"/>
          <w:lang w:eastAsia="zh-HK"/>
        </w:rPr>
      </w:pPr>
      <w:r>
        <w:rPr>
          <w:rFonts w:eastAsia="PMingLiU"/>
          <w:i/>
          <w:sz w:val="28"/>
          <w:szCs w:val="28"/>
          <w:lang w:eastAsia="zh-HK"/>
        </w:rPr>
        <w:t xml:space="preserve">4) </w:t>
      </w:r>
      <w:r w:rsidR="00AF6F9D" w:rsidRPr="00AF6F9D">
        <w:rPr>
          <w:rFonts w:eastAsia="PMingLiU"/>
          <w:i/>
          <w:sz w:val="28"/>
          <w:szCs w:val="28"/>
          <w:lang w:eastAsia="zh-HK"/>
        </w:rPr>
        <w:t>Pre-trial loss of earnings</w:t>
      </w:r>
    </w:p>
    <w:p w:rsidR="00533D8C" w:rsidRDefault="00533D8C"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w:t>
      </w:r>
      <w:r w:rsidR="00E54326" w:rsidRPr="00E54326">
        <w:rPr>
          <w:rFonts w:eastAsia="PMingLiU"/>
          <w:sz w:val="28"/>
          <w:szCs w:val="28"/>
          <w:lang w:eastAsia="zh-HK"/>
        </w:rPr>
        <w:t xml:space="preserve">laintiff claims </w:t>
      </w:r>
      <w:r w:rsidR="00E54326" w:rsidRPr="00533D8C">
        <w:rPr>
          <w:rFonts w:eastAsia="PMingLiU"/>
          <w:sz w:val="28"/>
          <w:szCs w:val="28"/>
          <w:lang w:eastAsia="zh-HK"/>
        </w:rPr>
        <w:t>$48,000</w:t>
      </w:r>
      <w:r>
        <w:rPr>
          <w:rFonts w:eastAsia="PMingLiU"/>
          <w:sz w:val="28"/>
          <w:szCs w:val="28"/>
          <w:lang w:eastAsia="zh-HK"/>
        </w:rPr>
        <w:t xml:space="preserve"> under this head. In RSOD, it was pleaded that 522 days of sick leave was granted to the plaintiff and that Dr Chiu opined that it was reasonable to grant 8-month sick leave to her as from 14 Jan 2016.</w:t>
      </w:r>
    </w:p>
    <w:p w:rsidR="00A21E08" w:rsidRDefault="00A21E08" w:rsidP="00A21E08">
      <w:pPr>
        <w:widowControl/>
        <w:tabs>
          <w:tab w:val="left" w:pos="1418"/>
        </w:tabs>
        <w:spacing w:after="200" w:line="360" w:lineRule="auto"/>
        <w:rPr>
          <w:rFonts w:eastAsia="PMingLiU" w:hint="eastAsia"/>
          <w:sz w:val="28"/>
          <w:szCs w:val="28"/>
          <w:lang w:eastAsia="zh-HK"/>
        </w:rPr>
      </w:pPr>
    </w:p>
    <w:p w:rsidR="00E54326" w:rsidRPr="003D4B9F" w:rsidRDefault="00533D8C" w:rsidP="003D4B9F">
      <w:pPr>
        <w:widowControl/>
        <w:numPr>
          <w:ilvl w:val="0"/>
          <w:numId w:val="26"/>
        </w:numPr>
        <w:tabs>
          <w:tab w:val="left" w:pos="1418"/>
        </w:tabs>
        <w:spacing w:after="200" w:line="360" w:lineRule="auto"/>
        <w:ind w:left="0" w:firstLine="0"/>
        <w:rPr>
          <w:rFonts w:eastAsia="PMingLiU"/>
          <w:sz w:val="28"/>
          <w:szCs w:val="28"/>
          <w:lang w:eastAsia="zh-HK"/>
        </w:rPr>
      </w:pPr>
      <w:r w:rsidRPr="003D4B9F">
        <w:rPr>
          <w:rFonts w:eastAsia="PMingLiU"/>
          <w:sz w:val="28"/>
          <w:szCs w:val="28"/>
          <w:lang w:eastAsia="zh-HK"/>
        </w:rPr>
        <w:t xml:space="preserve">With respects, the grant or length of sick leave </w:t>
      </w:r>
      <w:r w:rsidR="00CE2B23" w:rsidRPr="003D4B9F">
        <w:rPr>
          <w:rFonts w:eastAsia="PMingLiU" w:hint="eastAsia"/>
          <w:sz w:val="28"/>
          <w:szCs w:val="28"/>
          <w:lang w:eastAsia="zh-HK"/>
        </w:rPr>
        <w:t xml:space="preserve">given to plaintiff </w:t>
      </w:r>
      <w:r w:rsidRPr="003D4B9F">
        <w:rPr>
          <w:rFonts w:eastAsia="PMingLiU"/>
          <w:sz w:val="28"/>
          <w:szCs w:val="28"/>
          <w:lang w:eastAsia="zh-HK"/>
        </w:rPr>
        <w:t>is neither here nor there. The plaintiff was paid from the Business ow</w:t>
      </w:r>
      <w:r w:rsidR="001C119E">
        <w:rPr>
          <w:rFonts w:eastAsia="PMingLiU" w:hint="eastAsia"/>
          <w:sz w:val="28"/>
          <w:szCs w:val="28"/>
          <w:lang w:eastAsia="zh-HK"/>
        </w:rPr>
        <w:t>n</w:t>
      </w:r>
      <w:r w:rsidRPr="003D4B9F">
        <w:rPr>
          <w:rFonts w:eastAsia="PMingLiU"/>
          <w:sz w:val="28"/>
          <w:szCs w:val="28"/>
          <w:lang w:eastAsia="zh-HK"/>
        </w:rPr>
        <w:t xml:space="preserve">ed by the Husband. </w:t>
      </w:r>
      <w:r w:rsidR="003D4B9F">
        <w:rPr>
          <w:rFonts w:eastAsia="PMingLiU" w:hint="eastAsia"/>
          <w:sz w:val="28"/>
          <w:szCs w:val="28"/>
          <w:lang w:eastAsia="zh-HK"/>
        </w:rPr>
        <w:t>T</w:t>
      </w:r>
      <w:r w:rsidRPr="003D4B9F">
        <w:rPr>
          <w:rFonts w:eastAsia="PMingLiU"/>
          <w:sz w:val="28"/>
          <w:szCs w:val="28"/>
          <w:lang w:eastAsia="zh-HK"/>
        </w:rPr>
        <w:t xml:space="preserve">here is </w:t>
      </w:r>
      <w:r w:rsidR="003D4B9F">
        <w:rPr>
          <w:rFonts w:eastAsia="PMingLiU" w:hint="eastAsia"/>
          <w:sz w:val="28"/>
          <w:szCs w:val="28"/>
          <w:lang w:eastAsia="zh-HK"/>
        </w:rPr>
        <w:t xml:space="preserve">simply </w:t>
      </w:r>
      <w:r w:rsidRPr="003D4B9F">
        <w:rPr>
          <w:rFonts w:eastAsia="PMingLiU"/>
          <w:sz w:val="28"/>
          <w:szCs w:val="28"/>
          <w:lang w:eastAsia="zh-HK"/>
        </w:rPr>
        <w:t xml:space="preserve">no evidence or suggestion before this court that she </w:t>
      </w:r>
      <w:r w:rsidR="00D762C0" w:rsidRPr="003D4B9F">
        <w:rPr>
          <w:rFonts w:eastAsia="PMingLiU"/>
          <w:sz w:val="28"/>
          <w:szCs w:val="28"/>
          <w:lang w:eastAsia="zh-HK"/>
        </w:rPr>
        <w:t xml:space="preserve">received </w:t>
      </w:r>
      <w:r w:rsidRPr="003D4B9F">
        <w:rPr>
          <w:rFonts w:eastAsia="PMingLiU"/>
          <w:sz w:val="28"/>
          <w:szCs w:val="28"/>
          <w:lang w:eastAsia="zh-HK"/>
        </w:rPr>
        <w:t xml:space="preserve">less from the Business after, and as a result of, the Assault, </w:t>
      </w:r>
      <w:r w:rsidR="00D762C0" w:rsidRPr="003D4B9F">
        <w:rPr>
          <w:rFonts w:eastAsia="PMingLiU"/>
          <w:sz w:val="28"/>
          <w:szCs w:val="28"/>
          <w:lang w:eastAsia="zh-HK"/>
        </w:rPr>
        <w:t>and</w:t>
      </w:r>
      <w:r w:rsidRPr="003D4B9F">
        <w:rPr>
          <w:rFonts w:eastAsia="PMingLiU"/>
          <w:sz w:val="28"/>
          <w:szCs w:val="28"/>
          <w:lang w:eastAsia="zh-HK"/>
        </w:rPr>
        <w:t xml:space="preserve"> therefore</w:t>
      </w:r>
      <w:r w:rsidR="00D762C0" w:rsidRPr="003D4B9F">
        <w:rPr>
          <w:rFonts w:eastAsia="PMingLiU"/>
          <w:sz w:val="28"/>
          <w:szCs w:val="28"/>
          <w:lang w:eastAsia="zh-HK"/>
        </w:rPr>
        <w:t xml:space="preserve"> suffered </w:t>
      </w:r>
      <w:r w:rsidR="00AC3EFA">
        <w:rPr>
          <w:rFonts w:eastAsia="PMingLiU"/>
          <w:sz w:val="28"/>
          <w:szCs w:val="28"/>
          <w:lang w:eastAsia="zh-HK"/>
        </w:rPr>
        <w:t xml:space="preserve">any </w:t>
      </w:r>
      <w:r w:rsidR="00D762C0" w:rsidRPr="003D4B9F">
        <w:rPr>
          <w:rFonts w:eastAsia="PMingLiU"/>
          <w:sz w:val="28"/>
          <w:szCs w:val="28"/>
          <w:lang w:eastAsia="zh-HK"/>
        </w:rPr>
        <w:t>loss of earnings</w:t>
      </w:r>
      <w:r w:rsidRPr="003D4B9F">
        <w:rPr>
          <w:rFonts w:eastAsia="PMingLiU"/>
          <w:sz w:val="28"/>
          <w:szCs w:val="28"/>
          <w:lang w:eastAsia="zh-HK"/>
        </w:rPr>
        <w:t xml:space="preserve"> accordingly.</w:t>
      </w:r>
    </w:p>
    <w:p w:rsidR="00533D8C" w:rsidRPr="004D2CD9" w:rsidRDefault="00533D8C" w:rsidP="00533D8C">
      <w:pPr>
        <w:pStyle w:val="ListParagraph"/>
        <w:rPr>
          <w:rFonts w:eastAsia="PMingLiU"/>
          <w:sz w:val="28"/>
          <w:szCs w:val="28"/>
          <w:lang w:eastAsia="zh-HK"/>
        </w:rPr>
      </w:pPr>
    </w:p>
    <w:p w:rsidR="00C02E62" w:rsidRDefault="009D1F43" w:rsidP="00C02E6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so far the plaintiff</w:t>
      </w:r>
      <w:r w:rsidR="00533D8C">
        <w:rPr>
          <w:rFonts w:eastAsia="PMingLiU"/>
          <w:sz w:val="28"/>
          <w:szCs w:val="28"/>
          <w:lang w:eastAsia="zh-HK"/>
        </w:rPr>
        <w:t xml:space="preserve"> seeks</w:t>
      </w:r>
      <w:r>
        <w:rPr>
          <w:rFonts w:eastAsia="PMingLiU"/>
          <w:sz w:val="28"/>
          <w:szCs w:val="28"/>
          <w:lang w:eastAsia="zh-HK"/>
        </w:rPr>
        <w:t xml:space="preserve"> in RSOD</w:t>
      </w:r>
      <w:r w:rsidR="00533D8C">
        <w:rPr>
          <w:rFonts w:eastAsia="PMingLiU"/>
          <w:sz w:val="28"/>
          <w:szCs w:val="28"/>
          <w:lang w:eastAsia="zh-HK"/>
        </w:rPr>
        <w:t xml:space="preserve"> to recover a</w:t>
      </w:r>
      <w:r w:rsidR="001E1F32">
        <w:rPr>
          <w:rFonts w:eastAsia="PMingLiU"/>
          <w:sz w:val="28"/>
          <w:szCs w:val="28"/>
          <w:lang w:eastAsia="zh-HK"/>
        </w:rPr>
        <w:t>lleged</w:t>
      </w:r>
      <w:r w:rsidR="00533D8C">
        <w:rPr>
          <w:rFonts w:eastAsia="PMingLiU"/>
          <w:sz w:val="28"/>
          <w:szCs w:val="28"/>
          <w:lang w:eastAsia="zh-HK"/>
        </w:rPr>
        <w:t xml:space="preserve"> monthly</w:t>
      </w:r>
      <w:r w:rsidR="001E1F32">
        <w:rPr>
          <w:rFonts w:eastAsia="PMingLiU"/>
          <w:sz w:val="28"/>
          <w:szCs w:val="28"/>
          <w:lang w:eastAsia="zh-HK"/>
        </w:rPr>
        <w:t xml:space="preserve"> </w:t>
      </w:r>
      <w:r>
        <w:rPr>
          <w:rFonts w:eastAsia="PMingLiU"/>
          <w:sz w:val="28"/>
          <w:szCs w:val="28"/>
          <w:lang w:eastAsia="zh-HK"/>
        </w:rPr>
        <w:t>“</w:t>
      </w:r>
      <w:r w:rsidR="001E1F32">
        <w:rPr>
          <w:rFonts w:eastAsia="PMingLiU"/>
          <w:sz w:val="28"/>
          <w:szCs w:val="28"/>
          <w:lang w:eastAsia="zh-HK"/>
        </w:rPr>
        <w:t>expenses</w:t>
      </w:r>
      <w:r>
        <w:rPr>
          <w:rFonts w:eastAsia="PMingLiU"/>
          <w:sz w:val="28"/>
          <w:szCs w:val="28"/>
          <w:lang w:eastAsia="zh-HK"/>
        </w:rPr>
        <w:t>”</w:t>
      </w:r>
      <w:r w:rsidR="00533D8C">
        <w:rPr>
          <w:rFonts w:eastAsia="PMingLiU"/>
          <w:sz w:val="28"/>
          <w:szCs w:val="28"/>
          <w:lang w:eastAsia="zh-HK"/>
        </w:rPr>
        <w:t xml:space="preserve"> of $6,000 allegedly paid out by herself</w:t>
      </w:r>
      <w:r w:rsidR="001E1F32">
        <w:rPr>
          <w:rFonts w:eastAsia="PMingLiU"/>
          <w:sz w:val="28"/>
          <w:szCs w:val="28"/>
          <w:lang w:eastAsia="zh-HK"/>
        </w:rPr>
        <w:t xml:space="preserve"> to Mdm Chan</w:t>
      </w:r>
      <w:r w:rsidR="00533D8C">
        <w:rPr>
          <w:rFonts w:eastAsia="PMingLiU"/>
          <w:sz w:val="28"/>
          <w:szCs w:val="28"/>
          <w:lang w:eastAsia="zh-HK"/>
        </w:rPr>
        <w:t xml:space="preserve"> for a period of 8 months</w:t>
      </w:r>
      <w:r w:rsidR="00C02E62">
        <w:rPr>
          <w:rFonts w:eastAsia="PMingLiU"/>
          <w:sz w:val="28"/>
          <w:szCs w:val="28"/>
          <w:lang w:eastAsia="zh-HK"/>
        </w:rPr>
        <w:t xml:space="preserve"> after, and as a result of, the Assault,</w:t>
      </w:r>
      <w:r w:rsidR="001E1F32">
        <w:rPr>
          <w:rFonts w:eastAsia="PMingLiU"/>
          <w:sz w:val="28"/>
          <w:szCs w:val="28"/>
          <w:lang w:eastAsia="zh-HK"/>
        </w:rPr>
        <w:t xml:space="preserve"> </w:t>
      </w:r>
      <w:r w:rsidR="00C02E62">
        <w:rPr>
          <w:rFonts w:eastAsia="PMingLiU"/>
          <w:sz w:val="28"/>
          <w:szCs w:val="28"/>
          <w:lang w:eastAsia="zh-HK"/>
        </w:rPr>
        <w:t xml:space="preserve">she </w:t>
      </w:r>
      <w:r w:rsidR="00B32BF2">
        <w:rPr>
          <w:rFonts w:eastAsia="PMingLiU"/>
          <w:sz w:val="28"/>
          <w:szCs w:val="28"/>
          <w:lang w:eastAsia="zh-HK"/>
        </w:rPr>
        <w:t xml:space="preserve">also fails </w:t>
      </w:r>
      <w:r w:rsidR="00C02E62">
        <w:rPr>
          <w:rFonts w:eastAsia="PMingLiU"/>
          <w:sz w:val="28"/>
          <w:szCs w:val="28"/>
          <w:lang w:eastAsia="zh-HK"/>
        </w:rPr>
        <w:t>t</w:t>
      </w:r>
      <w:r w:rsidR="004D2CD9">
        <w:rPr>
          <w:rFonts w:eastAsia="PMingLiU"/>
          <w:sz w:val="28"/>
          <w:szCs w:val="28"/>
          <w:lang w:eastAsia="zh-HK"/>
        </w:rPr>
        <w:t xml:space="preserve">o make that out </w:t>
      </w:r>
      <w:r w:rsidR="009779EE">
        <w:rPr>
          <w:rFonts w:eastAsia="PMingLiU"/>
          <w:sz w:val="28"/>
          <w:szCs w:val="28"/>
          <w:lang w:eastAsia="zh-HK"/>
        </w:rPr>
        <w:t xml:space="preserve">on the evidence </w:t>
      </w:r>
      <w:r w:rsidR="004D2CD9">
        <w:rPr>
          <w:rFonts w:eastAsia="PMingLiU" w:hint="eastAsia"/>
          <w:sz w:val="28"/>
          <w:szCs w:val="28"/>
          <w:lang w:eastAsia="zh-HK"/>
        </w:rPr>
        <w:t>as I explain above.</w:t>
      </w:r>
    </w:p>
    <w:p w:rsidR="00C02E62" w:rsidRPr="003209F5" w:rsidRDefault="00C02E62" w:rsidP="00C02E62">
      <w:pPr>
        <w:pStyle w:val="ListParagraph"/>
        <w:rPr>
          <w:rFonts w:eastAsia="PMingLiU"/>
          <w:sz w:val="28"/>
          <w:szCs w:val="28"/>
          <w:lang w:eastAsia="zh-HK"/>
        </w:rPr>
      </w:pPr>
    </w:p>
    <w:p w:rsidR="00C02E62" w:rsidRDefault="00C02E62" w:rsidP="00C02E62">
      <w:pPr>
        <w:widowControl/>
        <w:numPr>
          <w:ilvl w:val="0"/>
          <w:numId w:val="26"/>
        </w:numPr>
        <w:tabs>
          <w:tab w:val="left" w:pos="1418"/>
        </w:tabs>
        <w:spacing w:after="200" w:line="360" w:lineRule="auto"/>
        <w:ind w:left="0" w:firstLine="0"/>
        <w:rPr>
          <w:rFonts w:eastAsia="PMingLiU" w:hint="eastAsia"/>
          <w:sz w:val="28"/>
          <w:szCs w:val="28"/>
          <w:lang w:eastAsia="zh-HK"/>
        </w:rPr>
      </w:pPr>
      <w:r w:rsidRPr="00C02E62">
        <w:rPr>
          <w:rFonts w:eastAsia="PMingLiU"/>
          <w:sz w:val="28"/>
          <w:szCs w:val="28"/>
          <w:lang w:eastAsia="zh-HK"/>
        </w:rPr>
        <w:t>This claim fails.</w:t>
      </w:r>
    </w:p>
    <w:p w:rsidR="00CE2B23" w:rsidRPr="00C02E62" w:rsidRDefault="00CE2B23" w:rsidP="00CE2B23">
      <w:pPr>
        <w:widowControl/>
        <w:tabs>
          <w:tab w:val="left" w:pos="1418"/>
        </w:tabs>
        <w:spacing w:after="200" w:line="360" w:lineRule="auto"/>
        <w:rPr>
          <w:rFonts w:eastAsia="PMingLiU"/>
          <w:sz w:val="28"/>
          <w:szCs w:val="28"/>
          <w:lang w:eastAsia="zh-HK"/>
        </w:rPr>
      </w:pPr>
    </w:p>
    <w:p w:rsidR="00AF6F9D" w:rsidRPr="00AF6F9D" w:rsidRDefault="003317A6" w:rsidP="00AF6F9D">
      <w:pPr>
        <w:widowControl/>
        <w:tabs>
          <w:tab w:val="left" w:pos="1418"/>
        </w:tabs>
        <w:spacing w:after="200" w:line="360" w:lineRule="auto"/>
        <w:rPr>
          <w:rFonts w:eastAsia="PMingLiU"/>
          <w:i/>
          <w:sz w:val="28"/>
          <w:szCs w:val="28"/>
          <w:lang w:eastAsia="zh-HK"/>
        </w:rPr>
      </w:pPr>
      <w:r>
        <w:rPr>
          <w:rFonts w:eastAsia="PMingLiU"/>
          <w:i/>
          <w:sz w:val="28"/>
          <w:szCs w:val="28"/>
          <w:lang w:eastAsia="zh-HK"/>
        </w:rPr>
        <w:t xml:space="preserve">5) </w:t>
      </w:r>
      <w:r w:rsidR="00AF6F9D" w:rsidRPr="00AF6F9D">
        <w:rPr>
          <w:rFonts w:eastAsia="PMingLiU"/>
          <w:i/>
          <w:sz w:val="28"/>
          <w:szCs w:val="28"/>
          <w:lang w:eastAsia="zh-HK"/>
        </w:rPr>
        <w:t>Loss of earning capacity</w:t>
      </w:r>
    </w:p>
    <w:p w:rsidR="00AF6F9D" w:rsidRDefault="00936180"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w:t>
      </w:r>
      <w:r w:rsidR="00E54326" w:rsidRPr="00E54326">
        <w:rPr>
          <w:rFonts w:eastAsia="PMingLiU"/>
          <w:sz w:val="28"/>
          <w:szCs w:val="28"/>
          <w:lang w:eastAsia="zh-HK"/>
        </w:rPr>
        <w:t xml:space="preserve">laintiff claims </w:t>
      </w:r>
      <w:r w:rsidR="00E54326" w:rsidRPr="00936180">
        <w:rPr>
          <w:rFonts w:eastAsia="PMingLiU"/>
          <w:sz w:val="28"/>
          <w:szCs w:val="28"/>
          <w:lang w:eastAsia="zh-HK"/>
        </w:rPr>
        <w:t>$50,000</w:t>
      </w:r>
      <w:r w:rsidR="00E54326" w:rsidRPr="00E54326">
        <w:rPr>
          <w:rFonts w:eastAsia="PMingLiU"/>
          <w:sz w:val="28"/>
          <w:szCs w:val="28"/>
          <w:lang w:eastAsia="zh-HK"/>
        </w:rPr>
        <w:t xml:space="preserve"> under this head. </w:t>
      </w:r>
      <w:r>
        <w:rPr>
          <w:rFonts w:eastAsia="PMingLiU"/>
          <w:sz w:val="28"/>
          <w:szCs w:val="28"/>
          <w:lang w:eastAsia="zh-HK"/>
        </w:rPr>
        <w:t>It was pleaded in RSOD that residual pain and psychological damage from injuries sustained in the Assault “undermine plaintiff’s ability to negotiate business deals with customers”.</w:t>
      </w:r>
    </w:p>
    <w:p w:rsidR="00936180" w:rsidRPr="00CE2B23" w:rsidRDefault="00936180" w:rsidP="00936180">
      <w:pPr>
        <w:widowControl/>
        <w:tabs>
          <w:tab w:val="left" w:pos="1418"/>
        </w:tabs>
        <w:spacing w:after="200" w:line="360" w:lineRule="auto"/>
        <w:rPr>
          <w:rFonts w:eastAsia="PMingLiU"/>
          <w:sz w:val="28"/>
          <w:szCs w:val="28"/>
          <w:lang w:eastAsia="zh-HK"/>
        </w:rPr>
      </w:pPr>
    </w:p>
    <w:p w:rsidR="00936180" w:rsidRDefault="00936180"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But plaintiff’s clarifications in the box are</w:t>
      </w:r>
      <w:r w:rsidR="00CE2B23">
        <w:rPr>
          <w:rFonts w:eastAsia="PMingLiU" w:hint="eastAsia"/>
          <w:sz w:val="28"/>
          <w:szCs w:val="28"/>
          <w:lang w:eastAsia="zh-HK"/>
        </w:rPr>
        <w:t xml:space="preserve"> to </w:t>
      </w:r>
      <w:r w:rsidR="00CE2B23">
        <w:rPr>
          <w:rFonts w:eastAsia="PMingLiU"/>
          <w:sz w:val="28"/>
          <w:szCs w:val="28"/>
          <w:lang w:eastAsia="zh-HK"/>
        </w:rPr>
        <w:t>opposite</w:t>
      </w:r>
      <w:r w:rsidR="00CE2B23">
        <w:rPr>
          <w:rFonts w:eastAsia="PMingLiU" w:hint="eastAsia"/>
          <w:sz w:val="28"/>
          <w:szCs w:val="28"/>
          <w:lang w:eastAsia="zh-HK"/>
        </w:rPr>
        <w:t xml:space="preserve"> effect.</w:t>
      </w:r>
      <w:r>
        <w:rPr>
          <w:rFonts w:eastAsia="PMingLiU"/>
          <w:sz w:val="28"/>
          <w:szCs w:val="28"/>
          <w:lang w:eastAsia="zh-HK"/>
        </w:rPr>
        <w:t xml:space="preserve"> It was</w:t>
      </w:r>
      <w:r w:rsidR="000D400D">
        <w:rPr>
          <w:rFonts w:eastAsia="PMingLiU"/>
          <w:sz w:val="28"/>
          <w:szCs w:val="28"/>
          <w:lang w:eastAsia="zh-HK"/>
        </w:rPr>
        <w:t xml:space="preserve"> </w:t>
      </w:r>
      <w:r>
        <w:rPr>
          <w:rFonts w:eastAsia="PMingLiU"/>
          <w:sz w:val="28"/>
          <w:szCs w:val="28"/>
          <w:lang w:eastAsia="zh-HK"/>
        </w:rPr>
        <w:t>the Husband</w:t>
      </w:r>
      <w:r w:rsidR="000D400D">
        <w:rPr>
          <w:rFonts w:eastAsia="PMingLiU"/>
          <w:sz w:val="28"/>
          <w:szCs w:val="28"/>
          <w:lang w:eastAsia="zh-HK"/>
        </w:rPr>
        <w:t xml:space="preserve"> alone</w:t>
      </w:r>
      <w:r>
        <w:rPr>
          <w:rFonts w:eastAsia="PMingLiU"/>
          <w:sz w:val="28"/>
          <w:szCs w:val="28"/>
          <w:lang w:eastAsia="zh-HK"/>
        </w:rPr>
        <w:t xml:space="preserve"> who negotiates business deals with customers of the Business and makes such decisions.</w:t>
      </w:r>
    </w:p>
    <w:p w:rsidR="000D400D" w:rsidRDefault="00936180" w:rsidP="00C553B1">
      <w:pPr>
        <w:widowControl/>
        <w:numPr>
          <w:ilvl w:val="0"/>
          <w:numId w:val="26"/>
        </w:numPr>
        <w:tabs>
          <w:tab w:val="left" w:pos="1418"/>
        </w:tabs>
        <w:spacing w:after="200" w:line="360" w:lineRule="auto"/>
        <w:ind w:left="0" w:firstLine="0"/>
        <w:rPr>
          <w:rFonts w:eastAsia="PMingLiU"/>
          <w:sz w:val="28"/>
          <w:szCs w:val="28"/>
          <w:lang w:eastAsia="zh-HK"/>
        </w:rPr>
      </w:pPr>
      <w:r w:rsidRPr="00936180">
        <w:rPr>
          <w:rFonts w:eastAsia="PMingLiU"/>
          <w:sz w:val="28"/>
          <w:szCs w:val="28"/>
          <w:lang w:eastAsia="zh-HK"/>
        </w:rPr>
        <w:t xml:space="preserve">Mr Kan also referred this court to </w:t>
      </w:r>
      <w:r>
        <w:rPr>
          <w:rFonts w:eastAsia="PMingLiU"/>
          <w:i/>
          <w:sz w:val="28"/>
          <w:szCs w:val="28"/>
          <w:lang w:eastAsia="zh-HK"/>
        </w:rPr>
        <w:t>Moeliker v Reyrolle &amp; Co Ltd</w:t>
      </w:r>
      <w:r w:rsidRPr="00936180">
        <w:rPr>
          <w:rFonts w:eastAsia="PMingLiU"/>
          <w:sz w:val="28"/>
          <w:szCs w:val="28"/>
          <w:lang w:eastAsia="zh-HK"/>
        </w:rPr>
        <w:t xml:space="preserve"> [1977] 1 WLR 132</w:t>
      </w:r>
      <w:r>
        <w:rPr>
          <w:rFonts w:eastAsia="PMingLiU"/>
          <w:sz w:val="28"/>
          <w:szCs w:val="28"/>
          <w:lang w:eastAsia="zh-HK"/>
        </w:rPr>
        <w:t xml:space="preserve">, </w:t>
      </w:r>
      <w:r w:rsidR="00EB31E3">
        <w:rPr>
          <w:rFonts w:eastAsia="PMingLiU"/>
          <w:sz w:val="28"/>
          <w:szCs w:val="28"/>
          <w:lang w:eastAsia="zh-HK"/>
        </w:rPr>
        <w:t>142, where it was said that the consideration of this head</w:t>
      </w:r>
      <w:r w:rsidR="00CE2B23">
        <w:rPr>
          <w:rFonts w:eastAsia="PMingLiU" w:hint="eastAsia"/>
          <w:sz w:val="28"/>
          <w:szCs w:val="28"/>
          <w:lang w:eastAsia="zh-HK"/>
        </w:rPr>
        <w:t xml:space="preserve"> of claim</w:t>
      </w:r>
      <w:r w:rsidR="00EB31E3">
        <w:rPr>
          <w:rFonts w:eastAsia="PMingLiU"/>
          <w:sz w:val="28"/>
          <w:szCs w:val="28"/>
          <w:lang w:eastAsia="zh-HK"/>
        </w:rPr>
        <w:t xml:space="preserve"> should be made in 2 stages.</w:t>
      </w:r>
    </w:p>
    <w:p w:rsidR="000D400D" w:rsidRPr="00CE2B23" w:rsidRDefault="000D400D" w:rsidP="000D400D">
      <w:pPr>
        <w:pStyle w:val="ListParagraph"/>
        <w:rPr>
          <w:rFonts w:eastAsia="PMingLiU"/>
          <w:sz w:val="28"/>
          <w:szCs w:val="28"/>
          <w:lang w:eastAsia="zh-HK"/>
        </w:rPr>
      </w:pPr>
    </w:p>
    <w:p w:rsidR="00C553B1" w:rsidRPr="000D400D" w:rsidRDefault="00AB5851" w:rsidP="000D400D">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w:t>
      </w:r>
      <w:r w:rsidR="003209F5">
        <w:rPr>
          <w:rFonts w:eastAsia="PMingLiU" w:hint="eastAsia"/>
          <w:sz w:val="28"/>
          <w:szCs w:val="28"/>
          <w:lang w:eastAsia="zh-HK"/>
        </w:rPr>
        <w:t xml:space="preserve">regret to say </w:t>
      </w:r>
      <w:r w:rsidR="00C553B1" w:rsidRPr="00C553B1">
        <w:rPr>
          <w:rFonts w:eastAsia="PMingLiU"/>
          <w:sz w:val="28"/>
          <w:szCs w:val="28"/>
          <w:lang w:eastAsia="zh-HK"/>
        </w:rPr>
        <w:t>plaintiff</w:t>
      </w:r>
      <w:r w:rsidR="00665136">
        <w:rPr>
          <w:rFonts w:eastAsia="PMingLiU"/>
          <w:sz w:val="28"/>
          <w:szCs w:val="28"/>
          <w:lang w:eastAsia="zh-HK"/>
        </w:rPr>
        <w:t>’s claim</w:t>
      </w:r>
      <w:r w:rsidR="00C553B1" w:rsidRPr="00C553B1">
        <w:rPr>
          <w:rFonts w:eastAsia="PMingLiU"/>
          <w:sz w:val="28"/>
          <w:szCs w:val="28"/>
          <w:lang w:eastAsia="zh-HK"/>
        </w:rPr>
        <w:t xml:space="preserve"> </w:t>
      </w:r>
      <w:r w:rsidR="00CE2B23">
        <w:rPr>
          <w:rFonts w:eastAsia="PMingLiU" w:hint="eastAsia"/>
          <w:sz w:val="28"/>
          <w:szCs w:val="28"/>
          <w:lang w:eastAsia="zh-HK"/>
        </w:rPr>
        <w:t xml:space="preserve">plainly </w:t>
      </w:r>
      <w:r w:rsidR="00C553B1" w:rsidRPr="00C553B1">
        <w:rPr>
          <w:rFonts w:eastAsia="PMingLiU"/>
          <w:sz w:val="28"/>
          <w:szCs w:val="28"/>
          <w:lang w:eastAsia="zh-HK"/>
        </w:rPr>
        <w:t xml:space="preserve">fails </w:t>
      </w:r>
      <w:r>
        <w:rPr>
          <w:rFonts w:eastAsia="PMingLiU"/>
          <w:sz w:val="28"/>
          <w:szCs w:val="28"/>
          <w:lang w:eastAsia="zh-HK"/>
        </w:rPr>
        <w:t xml:space="preserve">at </w:t>
      </w:r>
      <w:r w:rsidR="00CE2B23">
        <w:rPr>
          <w:rFonts w:eastAsia="PMingLiU" w:hint="eastAsia"/>
          <w:sz w:val="28"/>
          <w:szCs w:val="28"/>
          <w:lang w:eastAsia="zh-HK"/>
        </w:rPr>
        <w:t xml:space="preserve">the </w:t>
      </w:r>
      <w:r w:rsidR="00C553B1" w:rsidRPr="00C553B1">
        <w:rPr>
          <w:rFonts w:eastAsia="PMingLiU"/>
          <w:sz w:val="28"/>
          <w:szCs w:val="28"/>
          <w:lang w:eastAsia="zh-HK"/>
        </w:rPr>
        <w:t>1</w:t>
      </w:r>
      <w:r w:rsidR="00C553B1" w:rsidRPr="00C553B1">
        <w:rPr>
          <w:rFonts w:eastAsia="PMingLiU"/>
          <w:sz w:val="28"/>
          <w:szCs w:val="28"/>
          <w:vertAlign w:val="superscript"/>
          <w:lang w:eastAsia="zh-HK"/>
        </w:rPr>
        <w:t>st</w:t>
      </w:r>
      <w:r w:rsidR="00C553B1" w:rsidRPr="00C553B1">
        <w:rPr>
          <w:rFonts w:eastAsia="PMingLiU"/>
          <w:sz w:val="28"/>
          <w:szCs w:val="28"/>
          <w:lang w:eastAsia="zh-HK"/>
        </w:rPr>
        <w:t xml:space="preserve"> </w:t>
      </w:r>
      <w:r>
        <w:rPr>
          <w:rFonts w:eastAsia="PMingLiU"/>
          <w:sz w:val="28"/>
          <w:szCs w:val="28"/>
          <w:lang w:eastAsia="zh-HK"/>
        </w:rPr>
        <w:t>stage.</w:t>
      </w:r>
      <w:r w:rsidR="000D400D">
        <w:rPr>
          <w:rFonts w:eastAsia="PMingLiU"/>
          <w:sz w:val="28"/>
          <w:szCs w:val="28"/>
          <w:lang w:eastAsia="zh-HK"/>
        </w:rPr>
        <w:t xml:space="preserve"> </w:t>
      </w:r>
      <w:r w:rsidR="00C553B1" w:rsidRPr="000D400D">
        <w:rPr>
          <w:rFonts w:eastAsia="PMingLiU"/>
          <w:sz w:val="28"/>
          <w:szCs w:val="28"/>
          <w:lang w:eastAsia="zh-HK"/>
        </w:rPr>
        <w:t xml:space="preserve">Despite </w:t>
      </w:r>
      <w:r w:rsidR="00665136">
        <w:rPr>
          <w:rFonts w:eastAsia="PMingLiU"/>
          <w:sz w:val="28"/>
          <w:szCs w:val="28"/>
          <w:lang w:eastAsia="zh-HK"/>
        </w:rPr>
        <w:t>her</w:t>
      </w:r>
      <w:r w:rsidR="00C553B1" w:rsidRPr="000D400D">
        <w:rPr>
          <w:rFonts w:eastAsia="PMingLiU"/>
          <w:sz w:val="28"/>
          <w:szCs w:val="28"/>
          <w:lang w:eastAsia="zh-HK"/>
        </w:rPr>
        <w:t xml:space="preserve"> age and background, and such residual </w:t>
      </w:r>
      <w:r w:rsidR="007A4CAF">
        <w:rPr>
          <w:rFonts w:eastAsia="PMingLiU"/>
          <w:sz w:val="28"/>
          <w:szCs w:val="28"/>
          <w:lang w:eastAsia="zh-HK"/>
        </w:rPr>
        <w:t>PTSD</w:t>
      </w:r>
      <w:r w:rsidR="00C553B1" w:rsidRPr="000D400D">
        <w:rPr>
          <w:rFonts w:eastAsia="PMingLiU"/>
          <w:sz w:val="28"/>
          <w:szCs w:val="28"/>
          <w:lang w:eastAsia="zh-HK"/>
        </w:rPr>
        <w:t xml:space="preserve"> symptoms she has to live with, she </w:t>
      </w:r>
      <w:r w:rsidR="007A4CAF">
        <w:rPr>
          <w:rFonts w:eastAsia="PMingLiU"/>
          <w:sz w:val="28"/>
          <w:szCs w:val="28"/>
          <w:lang w:eastAsia="zh-HK"/>
        </w:rPr>
        <w:t>has continued</w:t>
      </w:r>
      <w:r w:rsidR="00C553B1" w:rsidRPr="000D400D">
        <w:rPr>
          <w:rFonts w:eastAsia="PMingLiU"/>
          <w:sz w:val="28"/>
          <w:szCs w:val="28"/>
          <w:lang w:eastAsia="zh-HK"/>
        </w:rPr>
        <w:t xml:space="preserve"> to </w:t>
      </w:r>
      <w:r w:rsidR="007A4CAF">
        <w:rPr>
          <w:rFonts w:eastAsia="PMingLiU"/>
          <w:sz w:val="28"/>
          <w:szCs w:val="28"/>
          <w:lang w:eastAsia="zh-HK"/>
        </w:rPr>
        <w:t>work</w:t>
      </w:r>
      <w:r w:rsidR="00C553B1" w:rsidRPr="000D400D">
        <w:rPr>
          <w:rFonts w:eastAsia="PMingLiU"/>
          <w:sz w:val="28"/>
          <w:szCs w:val="28"/>
          <w:lang w:eastAsia="zh-HK"/>
        </w:rPr>
        <w:t xml:space="preserve"> in the Business ow</w:t>
      </w:r>
      <w:r w:rsidR="003209F5">
        <w:rPr>
          <w:rFonts w:eastAsia="PMingLiU" w:hint="eastAsia"/>
          <w:sz w:val="28"/>
          <w:szCs w:val="28"/>
          <w:lang w:eastAsia="zh-HK"/>
        </w:rPr>
        <w:t>n</w:t>
      </w:r>
      <w:r w:rsidR="00C553B1" w:rsidRPr="000D400D">
        <w:rPr>
          <w:rFonts w:eastAsia="PMingLiU"/>
          <w:sz w:val="28"/>
          <w:szCs w:val="28"/>
          <w:lang w:eastAsia="zh-HK"/>
        </w:rPr>
        <w:t xml:space="preserve">ed by the Husband </w:t>
      </w:r>
      <w:r w:rsidR="007A4CAF">
        <w:rPr>
          <w:rFonts w:eastAsia="PMingLiU"/>
          <w:sz w:val="28"/>
          <w:szCs w:val="28"/>
          <w:lang w:eastAsia="zh-HK"/>
        </w:rPr>
        <w:t>(</w:t>
      </w:r>
      <w:r w:rsidR="00C553B1" w:rsidRPr="000D400D">
        <w:rPr>
          <w:rFonts w:eastAsia="PMingLiU"/>
          <w:sz w:val="28"/>
          <w:szCs w:val="28"/>
          <w:lang w:eastAsia="zh-HK"/>
        </w:rPr>
        <w:t>and was not paid less</w:t>
      </w:r>
      <w:r w:rsidR="007A4CAF">
        <w:rPr>
          <w:rFonts w:eastAsia="PMingLiU"/>
          <w:sz w:val="28"/>
          <w:szCs w:val="28"/>
          <w:lang w:eastAsia="zh-HK"/>
        </w:rPr>
        <w:t>)</w:t>
      </w:r>
      <w:r w:rsidR="00C553B1" w:rsidRPr="000D400D">
        <w:rPr>
          <w:rFonts w:eastAsia="PMingLiU"/>
          <w:sz w:val="28"/>
          <w:szCs w:val="28"/>
          <w:lang w:eastAsia="zh-HK"/>
        </w:rPr>
        <w:t xml:space="preserve"> after the Assault. I am not satisfied at all that there is any substantial or real risk that she will lose her job in the Business before the end of her working life.  </w:t>
      </w:r>
    </w:p>
    <w:p w:rsidR="00C553B1" w:rsidRDefault="00C553B1" w:rsidP="00C553B1">
      <w:pPr>
        <w:pStyle w:val="ListParagraph"/>
        <w:rPr>
          <w:rFonts w:eastAsia="PMingLiU"/>
          <w:sz w:val="28"/>
          <w:szCs w:val="28"/>
          <w:lang w:eastAsia="zh-HK"/>
        </w:rPr>
      </w:pPr>
    </w:p>
    <w:p w:rsidR="00C553B1" w:rsidRPr="00C553B1" w:rsidRDefault="00C553B1" w:rsidP="00C553B1">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This claim also fails.</w:t>
      </w:r>
    </w:p>
    <w:p w:rsidR="00C553B1" w:rsidRDefault="00C553B1" w:rsidP="00AF6F9D">
      <w:pPr>
        <w:widowControl/>
        <w:tabs>
          <w:tab w:val="left" w:pos="1418"/>
        </w:tabs>
        <w:spacing w:after="200" w:line="360" w:lineRule="auto"/>
        <w:rPr>
          <w:rFonts w:eastAsia="PMingLiU"/>
          <w:i/>
          <w:sz w:val="28"/>
          <w:szCs w:val="28"/>
          <w:lang w:eastAsia="zh-HK"/>
        </w:rPr>
      </w:pPr>
    </w:p>
    <w:p w:rsidR="00AF6F9D" w:rsidRPr="00AF6F9D" w:rsidRDefault="003317A6" w:rsidP="00AF6F9D">
      <w:pPr>
        <w:widowControl/>
        <w:tabs>
          <w:tab w:val="left" w:pos="1418"/>
        </w:tabs>
        <w:spacing w:after="200" w:line="360" w:lineRule="auto"/>
        <w:rPr>
          <w:rFonts w:eastAsia="PMingLiU"/>
          <w:i/>
          <w:sz w:val="28"/>
          <w:szCs w:val="28"/>
          <w:lang w:eastAsia="zh-HK"/>
        </w:rPr>
      </w:pPr>
      <w:r>
        <w:rPr>
          <w:rFonts w:eastAsia="PMingLiU"/>
          <w:i/>
          <w:sz w:val="28"/>
          <w:szCs w:val="28"/>
          <w:lang w:eastAsia="zh-HK"/>
        </w:rPr>
        <w:t xml:space="preserve">6) </w:t>
      </w:r>
      <w:r w:rsidR="00AF6F9D" w:rsidRPr="00AF6F9D">
        <w:rPr>
          <w:rFonts w:eastAsia="PMingLiU"/>
          <w:i/>
          <w:sz w:val="28"/>
          <w:szCs w:val="28"/>
          <w:lang w:eastAsia="zh-HK"/>
        </w:rPr>
        <w:t>Special damages</w:t>
      </w:r>
    </w:p>
    <w:p w:rsidR="00E54326" w:rsidRPr="00CE2B23" w:rsidRDefault="00E54326" w:rsidP="00CE2B23">
      <w:pPr>
        <w:widowControl/>
        <w:numPr>
          <w:ilvl w:val="0"/>
          <w:numId w:val="26"/>
        </w:numPr>
        <w:tabs>
          <w:tab w:val="left" w:pos="1418"/>
        </w:tabs>
        <w:spacing w:after="200" w:line="360" w:lineRule="auto"/>
        <w:ind w:left="0" w:firstLine="0"/>
        <w:rPr>
          <w:rFonts w:eastAsia="PMingLiU"/>
          <w:sz w:val="28"/>
          <w:szCs w:val="28"/>
          <w:lang w:eastAsia="zh-HK"/>
        </w:rPr>
      </w:pPr>
      <w:r w:rsidRPr="00E54326">
        <w:rPr>
          <w:rFonts w:eastAsia="PMingLiU"/>
          <w:sz w:val="28"/>
          <w:szCs w:val="28"/>
          <w:lang w:eastAsia="zh-HK"/>
        </w:rPr>
        <w:t xml:space="preserve">The Plaintiff claims </w:t>
      </w:r>
      <w:r w:rsidR="00505BF5">
        <w:rPr>
          <w:rFonts w:eastAsia="PMingLiU"/>
          <w:sz w:val="28"/>
          <w:szCs w:val="28"/>
          <w:lang w:eastAsia="zh-HK"/>
        </w:rPr>
        <w:t xml:space="preserve">a total of </w:t>
      </w:r>
      <w:r w:rsidRPr="00505BF5">
        <w:rPr>
          <w:rFonts w:eastAsia="PMingLiU"/>
          <w:sz w:val="28"/>
          <w:szCs w:val="28"/>
          <w:lang w:eastAsia="zh-HK"/>
        </w:rPr>
        <w:t xml:space="preserve">$152,828 </w:t>
      </w:r>
      <w:r w:rsidRPr="00E54326">
        <w:rPr>
          <w:rFonts w:eastAsia="PMingLiU"/>
          <w:sz w:val="28"/>
          <w:szCs w:val="28"/>
          <w:lang w:eastAsia="zh-HK"/>
        </w:rPr>
        <w:t>under this head</w:t>
      </w:r>
      <w:r w:rsidR="00505BF5">
        <w:rPr>
          <w:rFonts w:eastAsia="PMingLiU"/>
          <w:sz w:val="28"/>
          <w:szCs w:val="28"/>
          <w:lang w:eastAsia="zh-HK"/>
        </w:rPr>
        <w:t xml:space="preserve"> for medical expenses, travel expenses, Chinese medicine and tonic food.</w:t>
      </w:r>
      <w:r w:rsidR="00CE2B23">
        <w:rPr>
          <w:rFonts w:eastAsia="PMingLiU" w:hint="eastAsia"/>
          <w:sz w:val="28"/>
          <w:szCs w:val="28"/>
          <w:lang w:eastAsia="zh-HK"/>
        </w:rPr>
        <w:t xml:space="preserve"> </w:t>
      </w:r>
      <w:r w:rsidR="003D6D1E" w:rsidRPr="00CE2B23">
        <w:rPr>
          <w:rFonts w:eastAsia="PMingLiU"/>
          <w:sz w:val="28"/>
          <w:szCs w:val="28"/>
          <w:lang w:eastAsia="zh-HK"/>
        </w:rPr>
        <w:t xml:space="preserve">Mr Kan </w:t>
      </w:r>
      <w:r w:rsidR="00B835F6" w:rsidRPr="00CE2B23">
        <w:rPr>
          <w:rFonts w:eastAsia="PMingLiU"/>
          <w:sz w:val="28"/>
          <w:szCs w:val="28"/>
          <w:lang w:eastAsia="zh-HK"/>
        </w:rPr>
        <w:t xml:space="preserve">has </w:t>
      </w:r>
      <w:r w:rsidR="003D6D1E" w:rsidRPr="00CE2B23">
        <w:rPr>
          <w:rFonts w:eastAsia="PMingLiU"/>
          <w:sz w:val="28"/>
          <w:szCs w:val="28"/>
          <w:lang w:eastAsia="zh-HK"/>
        </w:rPr>
        <w:t xml:space="preserve">helpfully reminded this court the principles laid down in </w:t>
      </w:r>
      <w:r w:rsidRPr="00CE2B23">
        <w:rPr>
          <w:rFonts w:eastAsia="PMingLiU"/>
          <w:i/>
          <w:sz w:val="28"/>
          <w:szCs w:val="28"/>
          <w:lang w:eastAsia="zh-HK"/>
        </w:rPr>
        <w:t xml:space="preserve">Yu Ki v Chin Kit-lam &amp; Anor </w:t>
      </w:r>
      <w:r w:rsidRPr="00CE2B23">
        <w:rPr>
          <w:rFonts w:eastAsia="PMingLiU"/>
          <w:sz w:val="28"/>
          <w:szCs w:val="28"/>
          <w:lang w:eastAsia="zh-HK"/>
        </w:rPr>
        <w:t>[1981] HKLR 419</w:t>
      </w:r>
      <w:r w:rsidR="00D823F1" w:rsidRPr="00CE2B23">
        <w:rPr>
          <w:rFonts w:eastAsia="PMingLiU"/>
          <w:sz w:val="28"/>
          <w:szCs w:val="28"/>
          <w:lang w:eastAsia="zh-HK"/>
        </w:rPr>
        <w:t>, 421-422,</w:t>
      </w:r>
      <w:r w:rsidR="003D6D1E" w:rsidRPr="00CE2B23">
        <w:rPr>
          <w:rFonts w:eastAsia="PMingLiU"/>
          <w:sz w:val="28"/>
          <w:szCs w:val="28"/>
          <w:lang w:eastAsia="zh-HK"/>
        </w:rPr>
        <w:t xml:space="preserve"> and </w:t>
      </w:r>
      <w:r w:rsidRPr="00CE2B23">
        <w:rPr>
          <w:rFonts w:eastAsia="PMingLiU"/>
          <w:i/>
          <w:sz w:val="28"/>
          <w:szCs w:val="28"/>
          <w:lang w:eastAsia="zh-HK"/>
        </w:rPr>
        <w:t>Law Hing v. Leung Tin Kan and Another</w:t>
      </w:r>
      <w:r w:rsidRPr="00CE2B23">
        <w:rPr>
          <w:rFonts w:eastAsia="PMingLiU"/>
          <w:sz w:val="28"/>
          <w:szCs w:val="28"/>
          <w:lang w:eastAsia="zh-HK"/>
        </w:rPr>
        <w:t xml:space="preserve"> [1989] 1 HKC 572</w:t>
      </w:r>
      <w:r w:rsidR="00AB3490" w:rsidRPr="00CE2B23">
        <w:rPr>
          <w:rFonts w:eastAsia="PMingLiU"/>
          <w:sz w:val="28"/>
          <w:szCs w:val="28"/>
          <w:lang w:eastAsia="zh-HK"/>
        </w:rPr>
        <w:t>, 579E-F</w:t>
      </w:r>
      <w:r w:rsidR="003D6D1E" w:rsidRPr="00CE2B23">
        <w:rPr>
          <w:rFonts w:eastAsia="PMingLiU"/>
          <w:sz w:val="28"/>
          <w:szCs w:val="28"/>
          <w:lang w:eastAsia="zh-HK"/>
        </w:rPr>
        <w:t>.</w:t>
      </w:r>
    </w:p>
    <w:p w:rsidR="003D6D1E" w:rsidRDefault="003D6D1E" w:rsidP="003D6D1E">
      <w:pPr>
        <w:widowControl/>
        <w:tabs>
          <w:tab w:val="left" w:pos="1418"/>
        </w:tabs>
        <w:spacing w:after="200" w:line="360" w:lineRule="auto"/>
        <w:rPr>
          <w:rFonts w:eastAsia="PMingLiU"/>
          <w:sz w:val="28"/>
          <w:szCs w:val="28"/>
          <w:lang w:eastAsia="zh-HK"/>
        </w:rPr>
      </w:pPr>
    </w:p>
    <w:p w:rsidR="00C829AF" w:rsidRDefault="00804AF7" w:rsidP="00C829AF">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For medical expenses, I allow</w:t>
      </w:r>
      <w:r w:rsidR="008B3A33">
        <w:rPr>
          <w:rFonts w:eastAsia="PMingLiU"/>
          <w:sz w:val="28"/>
          <w:szCs w:val="28"/>
          <w:lang w:eastAsia="zh-HK"/>
        </w:rPr>
        <w:t xml:space="preserve"> the sums of</w:t>
      </w:r>
      <w:r>
        <w:rPr>
          <w:rFonts w:eastAsia="PMingLiU"/>
          <w:sz w:val="28"/>
          <w:szCs w:val="28"/>
          <w:lang w:eastAsia="zh-HK"/>
        </w:rPr>
        <w:t xml:space="preserve"> $100 </w:t>
      </w:r>
      <w:r w:rsidR="008B3A33">
        <w:rPr>
          <w:rFonts w:eastAsia="PMingLiU"/>
          <w:sz w:val="28"/>
          <w:szCs w:val="28"/>
          <w:lang w:eastAsia="zh-HK"/>
        </w:rPr>
        <w:t xml:space="preserve">paid as </w:t>
      </w:r>
      <w:r>
        <w:rPr>
          <w:rFonts w:eastAsia="PMingLiU"/>
          <w:sz w:val="28"/>
          <w:szCs w:val="28"/>
          <w:lang w:eastAsia="zh-HK"/>
        </w:rPr>
        <w:t>ward maintenance fee at QEH, $41,050 paid to Dr Ko, $780 paid to Dr Au and $49,300 paid to Dr Ting as claimed in RSOD.</w:t>
      </w:r>
      <w:r w:rsidR="00C14F4A">
        <w:rPr>
          <w:rFonts w:eastAsia="PMingLiU"/>
          <w:sz w:val="28"/>
          <w:szCs w:val="28"/>
          <w:lang w:eastAsia="zh-HK"/>
        </w:rPr>
        <w:t xml:space="preserve"> </w:t>
      </w:r>
    </w:p>
    <w:p w:rsidR="005E110E" w:rsidRDefault="005E110E" w:rsidP="005E110E">
      <w:pPr>
        <w:pStyle w:val="ListParagraph"/>
        <w:rPr>
          <w:rFonts w:eastAsia="PMingLiU"/>
          <w:sz w:val="28"/>
          <w:szCs w:val="28"/>
          <w:lang w:eastAsia="zh-HK"/>
        </w:rPr>
      </w:pPr>
    </w:p>
    <w:p w:rsidR="005E110E" w:rsidRDefault="005E110E" w:rsidP="00C829AF">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Considering the routes, the modes of transport adopted by plaintiff in consulting Dr Ko and Dr Ting and their</w:t>
      </w:r>
      <w:r w:rsidR="003209F5">
        <w:rPr>
          <w:rFonts w:eastAsia="PMingLiU" w:hint="eastAsia"/>
          <w:sz w:val="28"/>
          <w:szCs w:val="28"/>
          <w:lang w:eastAsia="zh-HK"/>
        </w:rPr>
        <w:t xml:space="preserve"> estimated</w:t>
      </w:r>
      <w:r>
        <w:rPr>
          <w:rFonts w:eastAsia="PMingLiU"/>
          <w:sz w:val="28"/>
          <w:szCs w:val="28"/>
          <w:lang w:eastAsia="zh-HK"/>
        </w:rPr>
        <w:t xml:space="preserve"> costs as clarified by her in the box, </w:t>
      </w:r>
      <w:r w:rsidR="00524DBA">
        <w:rPr>
          <w:rFonts w:eastAsia="PMingLiU"/>
          <w:sz w:val="28"/>
          <w:szCs w:val="28"/>
          <w:lang w:eastAsia="zh-HK"/>
        </w:rPr>
        <w:t xml:space="preserve">I allow travel expenses of $680 </w:t>
      </w:r>
      <w:r w:rsidR="00524DBA" w:rsidRPr="00524DBA">
        <w:rPr>
          <w:rFonts w:eastAsia="PMingLiU"/>
          <w:sz w:val="28"/>
          <w:szCs w:val="28"/>
          <w:lang w:eastAsia="zh-HK"/>
        </w:rPr>
        <w:t xml:space="preserve">for </w:t>
      </w:r>
      <w:r w:rsidR="003209F5">
        <w:rPr>
          <w:rFonts w:eastAsia="PMingLiU" w:hint="eastAsia"/>
          <w:sz w:val="28"/>
          <w:szCs w:val="28"/>
          <w:lang w:eastAsia="zh-HK"/>
        </w:rPr>
        <w:t>her attendances</w:t>
      </w:r>
      <w:r w:rsidR="00524DBA" w:rsidRPr="00524DBA">
        <w:rPr>
          <w:rFonts w:eastAsia="PMingLiU"/>
          <w:sz w:val="28"/>
          <w:szCs w:val="28"/>
          <w:lang w:eastAsia="zh-HK"/>
        </w:rPr>
        <w:t xml:space="preserve"> with Dr Ko </w:t>
      </w:r>
      <w:r w:rsidR="00524DBA">
        <w:rPr>
          <w:rFonts w:eastAsia="PMingLiU"/>
          <w:sz w:val="28"/>
          <w:szCs w:val="28"/>
          <w:lang w:eastAsia="zh-HK"/>
        </w:rPr>
        <w:t>i.e. ($10 + $7) x 40 times and $663 for those with Dr Ting i.e. ($18 + $21) x 17 times. I can find no good reason to require the defendant to pay for taxi fares for</w:t>
      </w:r>
      <w:r w:rsidR="00CE2B23">
        <w:rPr>
          <w:rFonts w:eastAsia="PMingLiU" w:hint="eastAsia"/>
          <w:sz w:val="28"/>
          <w:szCs w:val="28"/>
          <w:lang w:eastAsia="zh-HK"/>
        </w:rPr>
        <w:t xml:space="preserve"> plaintiff</w:t>
      </w:r>
      <w:r w:rsidR="00CE2B23">
        <w:rPr>
          <w:rFonts w:eastAsia="PMingLiU"/>
          <w:sz w:val="28"/>
          <w:szCs w:val="28"/>
          <w:lang w:eastAsia="zh-HK"/>
        </w:rPr>
        <w:t>’</w:t>
      </w:r>
      <w:r w:rsidR="00CE2B23">
        <w:rPr>
          <w:rFonts w:eastAsia="PMingLiU" w:hint="eastAsia"/>
          <w:sz w:val="28"/>
          <w:szCs w:val="28"/>
          <w:lang w:eastAsia="zh-HK"/>
        </w:rPr>
        <w:t>s</w:t>
      </w:r>
      <w:r w:rsidR="00524DBA">
        <w:rPr>
          <w:rFonts w:eastAsia="PMingLiU"/>
          <w:sz w:val="28"/>
          <w:szCs w:val="28"/>
          <w:lang w:eastAsia="zh-HK"/>
        </w:rPr>
        <w:t xml:space="preserve"> trips to Dr Ko’s clinic in Mongkok and I allow for minibus fares instead. </w:t>
      </w:r>
    </w:p>
    <w:p w:rsidR="0073421C" w:rsidRDefault="0073421C" w:rsidP="0073421C">
      <w:pPr>
        <w:pStyle w:val="ListParagraph"/>
        <w:rPr>
          <w:rFonts w:eastAsia="PMingLiU"/>
          <w:sz w:val="28"/>
          <w:szCs w:val="28"/>
          <w:lang w:eastAsia="zh-HK"/>
        </w:rPr>
      </w:pPr>
    </w:p>
    <w:p w:rsidR="0073421C" w:rsidRDefault="0073421C" w:rsidP="0073421C">
      <w:pPr>
        <w:widowControl/>
        <w:numPr>
          <w:ilvl w:val="0"/>
          <w:numId w:val="26"/>
        </w:numPr>
        <w:tabs>
          <w:tab w:val="left" w:pos="1418"/>
        </w:tabs>
        <w:spacing w:after="200" w:line="360" w:lineRule="auto"/>
        <w:ind w:left="0" w:firstLine="0"/>
        <w:rPr>
          <w:rFonts w:eastAsia="PMingLiU"/>
          <w:sz w:val="28"/>
          <w:szCs w:val="28"/>
          <w:lang w:eastAsia="zh-HK"/>
        </w:rPr>
      </w:pPr>
      <w:r w:rsidRPr="0073421C">
        <w:rPr>
          <w:rFonts w:eastAsia="PMingLiU"/>
          <w:sz w:val="28"/>
          <w:szCs w:val="28"/>
          <w:lang w:eastAsia="zh-HK"/>
        </w:rPr>
        <w:t xml:space="preserve">The </w:t>
      </w:r>
      <w:r w:rsidR="005F1C54">
        <w:rPr>
          <w:rFonts w:eastAsia="PMingLiU"/>
          <w:sz w:val="28"/>
          <w:szCs w:val="28"/>
          <w:lang w:eastAsia="zh-HK"/>
        </w:rPr>
        <w:t>total sum of $13,373 claimed by way of</w:t>
      </w:r>
      <w:r w:rsidRPr="0073421C">
        <w:rPr>
          <w:rFonts w:eastAsia="PMingLiU"/>
          <w:sz w:val="28"/>
          <w:szCs w:val="28"/>
          <w:lang w:eastAsia="zh-HK"/>
        </w:rPr>
        <w:t xml:space="preserve"> tonic food</w:t>
      </w:r>
      <w:r w:rsidR="00D823F1">
        <w:rPr>
          <w:rFonts w:eastAsia="PMingLiU"/>
          <w:sz w:val="28"/>
          <w:szCs w:val="28"/>
          <w:lang w:eastAsia="zh-HK"/>
        </w:rPr>
        <w:t xml:space="preserve"> in RSOD</w:t>
      </w:r>
      <w:r w:rsidRPr="0073421C">
        <w:rPr>
          <w:rFonts w:eastAsia="PMingLiU"/>
          <w:sz w:val="28"/>
          <w:szCs w:val="28"/>
          <w:lang w:eastAsia="zh-HK"/>
        </w:rPr>
        <w:t xml:space="preserve"> is, I think, excessive and there is no medical advice</w:t>
      </w:r>
      <w:r w:rsidR="005F1C54">
        <w:rPr>
          <w:rFonts w:eastAsia="PMingLiU"/>
          <w:sz w:val="28"/>
          <w:szCs w:val="28"/>
          <w:lang w:eastAsia="zh-HK"/>
        </w:rPr>
        <w:t xml:space="preserve"> before me</w:t>
      </w:r>
      <w:r>
        <w:rPr>
          <w:rFonts w:eastAsia="PMingLiU"/>
          <w:sz w:val="28"/>
          <w:szCs w:val="28"/>
          <w:lang w:eastAsia="zh-HK"/>
        </w:rPr>
        <w:t xml:space="preserve"> to justify plaintiff’s</w:t>
      </w:r>
      <w:r w:rsidRPr="0073421C">
        <w:rPr>
          <w:rFonts w:eastAsia="PMingLiU"/>
          <w:sz w:val="28"/>
          <w:szCs w:val="28"/>
          <w:lang w:eastAsia="zh-HK"/>
        </w:rPr>
        <w:t xml:space="preserve"> consumption</w:t>
      </w:r>
      <w:r w:rsidR="00D823F1">
        <w:rPr>
          <w:rFonts w:eastAsia="PMingLiU"/>
          <w:sz w:val="28"/>
          <w:szCs w:val="28"/>
          <w:lang w:eastAsia="zh-HK"/>
        </w:rPr>
        <w:t xml:space="preserve"> of them</w:t>
      </w:r>
      <w:r w:rsidRPr="0073421C">
        <w:rPr>
          <w:rFonts w:eastAsia="PMingLiU"/>
          <w:sz w:val="28"/>
          <w:szCs w:val="28"/>
          <w:lang w:eastAsia="zh-HK"/>
        </w:rPr>
        <w:t>. I allow a reasonable sum of $2,000.</w:t>
      </w:r>
    </w:p>
    <w:p w:rsidR="0073421C" w:rsidRPr="0073421C" w:rsidRDefault="0073421C" w:rsidP="0073421C">
      <w:pPr>
        <w:widowControl/>
        <w:tabs>
          <w:tab w:val="left" w:pos="1418"/>
        </w:tabs>
        <w:spacing w:after="200" w:line="360" w:lineRule="auto"/>
        <w:rPr>
          <w:rFonts w:eastAsia="PMingLiU"/>
          <w:sz w:val="28"/>
          <w:szCs w:val="28"/>
          <w:lang w:eastAsia="zh-HK"/>
        </w:rPr>
      </w:pPr>
    </w:p>
    <w:p w:rsidR="005F1C54" w:rsidRDefault="003209F5" w:rsidP="00C829AF">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 </w:t>
      </w:r>
      <w:r w:rsidR="005F1C54">
        <w:rPr>
          <w:rFonts w:eastAsia="PMingLiU"/>
          <w:sz w:val="28"/>
          <w:szCs w:val="28"/>
          <w:lang w:eastAsia="zh-HK"/>
        </w:rPr>
        <w:t>For the total sum of $44,805 claimed by way of Chinese medicine expenses paid to one Shing Moon Medicine Co. (</w:t>
      </w:r>
      <w:r w:rsidR="005F1C54" w:rsidRPr="005F1C54">
        <w:rPr>
          <w:rFonts w:eastAsia="PMingLiU"/>
          <w:b/>
          <w:sz w:val="28"/>
          <w:szCs w:val="28"/>
          <w:lang w:eastAsia="zh-HK"/>
        </w:rPr>
        <w:t>Shing Moon</w:t>
      </w:r>
      <w:r w:rsidR="005F1C54">
        <w:rPr>
          <w:rFonts w:eastAsia="PMingLiU"/>
          <w:sz w:val="28"/>
          <w:szCs w:val="28"/>
          <w:lang w:eastAsia="zh-HK"/>
        </w:rPr>
        <w:t xml:space="preserve">), I am satisfied on sales memo before me that some part thereof was indeed so paid </w:t>
      </w:r>
      <w:r w:rsidR="00CE2B23">
        <w:rPr>
          <w:rFonts w:eastAsia="PMingLiU" w:hint="eastAsia"/>
          <w:sz w:val="28"/>
          <w:szCs w:val="28"/>
          <w:lang w:eastAsia="zh-HK"/>
        </w:rPr>
        <w:t xml:space="preserve">out </w:t>
      </w:r>
      <w:r w:rsidR="005F1C54">
        <w:rPr>
          <w:rFonts w:eastAsia="PMingLiU"/>
          <w:sz w:val="28"/>
          <w:szCs w:val="28"/>
          <w:lang w:eastAsia="zh-HK"/>
        </w:rPr>
        <w:t>by plaintiff.</w:t>
      </w:r>
    </w:p>
    <w:p w:rsidR="005F1C54" w:rsidRPr="00CE2B23" w:rsidRDefault="005F1C54" w:rsidP="005F1C54">
      <w:pPr>
        <w:pStyle w:val="ListParagraph"/>
        <w:rPr>
          <w:rFonts w:eastAsia="PMingLiU"/>
          <w:sz w:val="28"/>
          <w:szCs w:val="28"/>
          <w:lang w:eastAsia="zh-HK"/>
        </w:rPr>
      </w:pPr>
    </w:p>
    <w:p w:rsidR="00524DBA" w:rsidRDefault="005F1C54" w:rsidP="00C829AF">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Considering plaintiff’s clarifications in </w:t>
      </w:r>
      <w:r w:rsidR="00CE2B23">
        <w:rPr>
          <w:rFonts w:eastAsia="PMingLiU" w:hint="eastAsia"/>
          <w:sz w:val="28"/>
          <w:szCs w:val="28"/>
          <w:lang w:eastAsia="zh-HK"/>
        </w:rPr>
        <w:t xml:space="preserve">the </w:t>
      </w:r>
      <w:r>
        <w:rPr>
          <w:rFonts w:eastAsia="PMingLiU"/>
          <w:sz w:val="28"/>
          <w:szCs w:val="28"/>
          <w:lang w:eastAsia="zh-HK"/>
        </w:rPr>
        <w:t xml:space="preserve">box that she has consulted a registered Chinese medicine practitioner at Shing Moon and was prescribed with Chinese herbs to be purchased at Shing Moon to treat her PTSD symptoms like insomnia and dizziness, I allow a total sum of $9,705 for such </w:t>
      </w:r>
      <w:r w:rsidR="00CE2B23">
        <w:rPr>
          <w:rFonts w:eastAsia="PMingLiU" w:hint="eastAsia"/>
          <w:sz w:val="28"/>
          <w:szCs w:val="28"/>
          <w:lang w:eastAsia="zh-HK"/>
        </w:rPr>
        <w:t xml:space="preserve">documented </w:t>
      </w:r>
      <w:r>
        <w:rPr>
          <w:rFonts w:eastAsia="PMingLiU"/>
          <w:sz w:val="28"/>
          <w:szCs w:val="28"/>
          <w:lang w:eastAsia="zh-HK"/>
        </w:rPr>
        <w:t xml:space="preserve">expenses paid to Shing Moon supported by prescriptions given on </w:t>
      </w:r>
      <w:r w:rsidR="00CE2B23">
        <w:rPr>
          <w:rFonts w:eastAsia="PMingLiU" w:hint="eastAsia"/>
          <w:sz w:val="28"/>
          <w:szCs w:val="28"/>
          <w:lang w:eastAsia="zh-HK"/>
        </w:rPr>
        <w:t xml:space="preserve">the </w:t>
      </w:r>
      <w:r>
        <w:rPr>
          <w:rFonts w:eastAsia="PMingLiU"/>
          <w:sz w:val="28"/>
          <w:szCs w:val="28"/>
          <w:lang w:eastAsia="zh-HK"/>
        </w:rPr>
        <w:t>same day.</w:t>
      </w:r>
    </w:p>
    <w:p w:rsidR="003209F5" w:rsidRDefault="003209F5" w:rsidP="003209F5">
      <w:pPr>
        <w:widowControl/>
        <w:tabs>
          <w:tab w:val="left" w:pos="1418"/>
        </w:tabs>
        <w:spacing w:after="200" w:line="360" w:lineRule="auto"/>
        <w:rPr>
          <w:rFonts w:eastAsia="PMingLiU"/>
          <w:sz w:val="28"/>
          <w:szCs w:val="28"/>
          <w:lang w:eastAsia="zh-HK"/>
        </w:rPr>
      </w:pPr>
    </w:p>
    <w:p w:rsidR="005F1C54" w:rsidRDefault="003209F5" w:rsidP="00C829AF">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 disallow</w:t>
      </w:r>
      <w:r w:rsidR="005F1C54">
        <w:rPr>
          <w:rFonts w:eastAsia="PMingLiU"/>
          <w:sz w:val="28"/>
          <w:szCs w:val="28"/>
          <w:lang w:eastAsia="zh-HK"/>
        </w:rPr>
        <w:t xml:space="preserve"> the remaining sums paid to Shing Moon supported by sales memo but </w:t>
      </w:r>
      <w:r w:rsidR="005F1C54" w:rsidRPr="003317A6">
        <w:rPr>
          <w:rFonts w:eastAsia="PMingLiU"/>
          <w:sz w:val="28"/>
          <w:szCs w:val="28"/>
          <w:u w:val="single"/>
          <w:lang w:eastAsia="zh-HK"/>
        </w:rPr>
        <w:t>no</w:t>
      </w:r>
      <w:r w:rsidR="005F1C54">
        <w:rPr>
          <w:rFonts w:eastAsia="PMingLiU"/>
          <w:sz w:val="28"/>
          <w:szCs w:val="28"/>
          <w:lang w:eastAsia="zh-HK"/>
        </w:rPr>
        <w:t xml:space="preserve"> prescription, </w:t>
      </w:r>
      <w:r w:rsidR="009B58F6">
        <w:rPr>
          <w:rFonts w:eastAsia="PMingLiU"/>
          <w:sz w:val="28"/>
          <w:szCs w:val="28"/>
          <w:lang w:eastAsia="zh-HK"/>
        </w:rPr>
        <w:t xml:space="preserve">as </w:t>
      </w:r>
      <w:r w:rsidR="00CE2B23" w:rsidRPr="00CE2B23">
        <w:rPr>
          <w:rFonts w:eastAsia="PMingLiU"/>
          <w:sz w:val="28"/>
          <w:szCs w:val="28"/>
          <w:lang w:eastAsia="zh-HK"/>
        </w:rPr>
        <w:t>many of their descriptions are indicative of tonic food</w:t>
      </w:r>
      <w:r w:rsidR="00CE2B23">
        <w:rPr>
          <w:rFonts w:eastAsia="PMingLiU" w:hint="eastAsia"/>
          <w:sz w:val="28"/>
          <w:szCs w:val="28"/>
          <w:lang w:eastAsia="zh-HK"/>
        </w:rPr>
        <w:t xml:space="preserve"> (for which I have</w:t>
      </w:r>
      <w:r w:rsidR="00515D25">
        <w:rPr>
          <w:rFonts w:eastAsia="PMingLiU" w:hint="eastAsia"/>
          <w:sz w:val="28"/>
          <w:szCs w:val="28"/>
          <w:lang w:eastAsia="zh-HK"/>
        </w:rPr>
        <w:t xml:space="preserve"> already</w:t>
      </w:r>
      <w:r w:rsidR="00CE2B23">
        <w:rPr>
          <w:rFonts w:eastAsia="PMingLiU" w:hint="eastAsia"/>
          <w:sz w:val="28"/>
          <w:szCs w:val="28"/>
          <w:lang w:eastAsia="zh-HK"/>
        </w:rPr>
        <w:t xml:space="preserve"> provided for a reasonable amount above)</w:t>
      </w:r>
      <w:r w:rsidR="00CE2B23" w:rsidRPr="00CE2B23">
        <w:rPr>
          <w:rFonts w:eastAsia="PMingLiU"/>
          <w:sz w:val="28"/>
          <w:szCs w:val="28"/>
          <w:lang w:eastAsia="zh-HK"/>
        </w:rPr>
        <w:t xml:space="preserve"> </w:t>
      </w:r>
      <w:r w:rsidR="00CE2B23">
        <w:rPr>
          <w:rFonts w:eastAsia="PMingLiU" w:hint="eastAsia"/>
          <w:sz w:val="28"/>
          <w:szCs w:val="28"/>
          <w:lang w:eastAsia="zh-HK"/>
        </w:rPr>
        <w:t xml:space="preserve">and </w:t>
      </w:r>
      <w:r>
        <w:rPr>
          <w:rFonts w:eastAsia="PMingLiU" w:hint="eastAsia"/>
          <w:sz w:val="28"/>
          <w:szCs w:val="28"/>
          <w:lang w:eastAsia="zh-HK"/>
        </w:rPr>
        <w:t xml:space="preserve">as </w:t>
      </w:r>
      <w:r w:rsidR="009B58F6">
        <w:rPr>
          <w:rFonts w:eastAsia="PMingLiU"/>
          <w:sz w:val="28"/>
          <w:szCs w:val="28"/>
          <w:lang w:eastAsia="zh-HK"/>
        </w:rPr>
        <w:t>they are not taken</w:t>
      </w:r>
      <w:r w:rsidR="003317A6">
        <w:rPr>
          <w:rFonts w:eastAsia="PMingLiU"/>
          <w:sz w:val="28"/>
          <w:szCs w:val="28"/>
          <w:lang w:eastAsia="zh-HK"/>
        </w:rPr>
        <w:t xml:space="preserve"> by plaintiff</w:t>
      </w:r>
      <w:r w:rsidR="009B58F6">
        <w:rPr>
          <w:rFonts w:eastAsia="PMingLiU"/>
          <w:sz w:val="28"/>
          <w:szCs w:val="28"/>
          <w:lang w:eastAsia="zh-HK"/>
        </w:rPr>
        <w:t xml:space="preserve"> on medical advice</w:t>
      </w:r>
      <w:r w:rsidR="00CE2B23">
        <w:rPr>
          <w:rFonts w:eastAsia="PMingLiU" w:hint="eastAsia"/>
          <w:sz w:val="28"/>
          <w:szCs w:val="28"/>
          <w:lang w:eastAsia="zh-HK"/>
        </w:rPr>
        <w:t>.</w:t>
      </w:r>
    </w:p>
    <w:p w:rsidR="008F0293" w:rsidRPr="003209F5" w:rsidRDefault="008F0293" w:rsidP="008F0293">
      <w:pPr>
        <w:pStyle w:val="ListParagraph"/>
        <w:rPr>
          <w:rFonts w:eastAsia="PMingLiU"/>
          <w:sz w:val="28"/>
          <w:szCs w:val="28"/>
          <w:lang w:eastAsia="zh-HK"/>
        </w:rPr>
      </w:pPr>
    </w:p>
    <w:p w:rsidR="008F0293" w:rsidRDefault="008F0293" w:rsidP="00C829AF">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therefore allow </w:t>
      </w:r>
      <w:r w:rsidR="003209F5">
        <w:rPr>
          <w:rFonts w:eastAsia="PMingLiU" w:hint="eastAsia"/>
          <w:sz w:val="28"/>
          <w:szCs w:val="28"/>
          <w:lang w:eastAsia="zh-HK"/>
        </w:rPr>
        <w:t>only</w:t>
      </w:r>
      <w:r>
        <w:rPr>
          <w:rFonts w:eastAsia="PMingLiU"/>
          <w:sz w:val="28"/>
          <w:szCs w:val="28"/>
          <w:lang w:eastAsia="zh-HK"/>
        </w:rPr>
        <w:t xml:space="preserve"> a total sum of </w:t>
      </w:r>
      <w:r w:rsidRPr="003317A6">
        <w:rPr>
          <w:rFonts w:eastAsia="PMingLiU"/>
          <w:b/>
          <w:sz w:val="28"/>
          <w:szCs w:val="28"/>
          <w:lang w:eastAsia="zh-HK"/>
        </w:rPr>
        <w:t>$</w:t>
      </w:r>
      <w:r w:rsidR="003317A6" w:rsidRPr="003317A6">
        <w:rPr>
          <w:rFonts w:eastAsia="PMingLiU"/>
          <w:b/>
          <w:sz w:val="28"/>
          <w:szCs w:val="28"/>
          <w:lang w:eastAsia="zh-HK"/>
        </w:rPr>
        <w:t>104,278</w:t>
      </w:r>
      <w:r w:rsidR="003209F5">
        <w:rPr>
          <w:rFonts w:eastAsia="PMingLiU" w:hint="eastAsia"/>
          <w:sz w:val="28"/>
          <w:szCs w:val="28"/>
          <w:lang w:eastAsia="zh-HK"/>
        </w:rPr>
        <w:t xml:space="preserve"> under this head.</w:t>
      </w:r>
    </w:p>
    <w:p w:rsidR="00E1626E" w:rsidRPr="00690C6D" w:rsidRDefault="00E1626E" w:rsidP="00C829AF">
      <w:pPr>
        <w:widowControl/>
        <w:tabs>
          <w:tab w:val="left" w:pos="1418"/>
        </w:tabs>
        <w:spacing w:after="200" w:line="360" w:lineRule="auto"/>
        <w:rPr>
          <w:rFonts w:eastAsia="PMingLiU" w:hint="eastAsia"/>
          <w:i/>
          <w:sz w:val="28"/>
          <w:szCs w:val="28"/>
          <w:lang w:eastAsia="zh-HK"/>
        </w:rPr>
      </w:pPr>
    </w:p>
    <w:p w:rsidR="00C829AF" w:rsidRPr="00C829AF" w:rsidRDefault="00C829AF" w:rsidP="00C829AF">
      <w:pPr>
        <w:widowControl/>
        <w:tabs>
          <w:tab w:val="left" w:pos="1418"/>
        </w:tabs>
        <w:spacing w:after="200" w:line="360" w:lineRule="auto"/>
        <w:rPr>
          <w:rFonts w:eastAsia="PMingLiU"/>
          <w:i/>
          <w:sz w:val="28"/>
          <w:szCs w:val="28"/>
          <w:lang w:eastAsia="zh-HK"/>
        </w:rPr>
      </w:pPr>
      <w:r w:rsidRPr="00C829AF">
        <w:rPr>
          <w:rFonts w:eastAsia="PMingLiU"/>
          <w:i/>
          <w:sz w:val="28"/>
          <w:szCs w:val="28"/>
          <w:lang w:eastAsia="zh-HK"/>
        </w:rPr>
        <w:t>Summary</w:t>
      </w:r>
    </w:p>
    <w:p w:rsidR="00C829AF" w:rsidRPr="00C829AF" w:rsidRDefault="00DE6C48" w:rsidP="00C829AF">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The awards I make in plaintiff</w:t>
      </w:r>
      <w:r>
        <w:rPr>
          <w:rFonts w:eastAsia="PMingLiU"/>
          <w:sz w:val="28"/>
          <w:szCs w:val="28"/>
          <w:lang w:eastAsia="zh-HK"/>
        </w:rPr>
        <w:t>’</w:t>
      </w:r>
      <w:r>
        <w:rPr>
          <w:rFonts w:eastAsia="PMingLiU" w:hint="eastAsia"/>
          <w:sz w:val="28"/>
          <w:szCs w:val="28"/>
          <w:lang w:eastAsia="zh-HK"/>
        </w:rPr>
        <w:t>s favour are: (1) PSLA - $150,000; (2) Future medical expenses - $40,000; and (3) Special damages - $104,278</w:t>
      </w:r>
      <w:r w:rsidR="00ED0450">
        <w:rPr>
          <w:rFonts w:eastAsia="PMingLiU" w:hint="eastAsia"/>
          <w:sz w:val="28"/>
          <w:szCs w:val="28"/>
          <w:lang w:eastAsia="zh-HK"/>
        </w:rPr>
        <w:t xml:space="preserve">, </w:t>
      </w:r>
      <w:r w:rsidR="00ED0450">
        <w:rPr>
          <w:rFonts w:eastAsia="PMingLiU"/>
          <w:sz w:val="28"/>
          <w:szCs w:val="28"/>
          <w:lang w:eastAsia="zh-HK"/>
        </w:rPr>
        <w:t>totaling</w:t>
      </w:r>
      <w:r w:rsidR="00ED0450">
        <w:rPr>
          <w:rFonts w:eastAsia="PMingLiU" w:hint="eastAsia"/>
          <w:sz w:val="28"/>
          <w:szCs w:val="28"/>
          <w:lang w:eastAsia="zh-HK"/>
        </w:rPr>
        <w:t xml:space="preserve"> </w:t>
      </w:r>
      <w:r w:rsidR="00ED0450" w:rsidRPr="00ED0450">
        <w:rPr>
          <w:rFonts w:eastAsia="PMingLiU" w:hint="eastAsia"/>
          <w:b/>
          <w:sz w:val="28"/>
          <w:szCs w:val="28"/>
          <w:lang w:eastAsia="zh-HK"/>
        </w:rPr>
        <w:t>$294,278</w:t>
      </w:r>
      <w:r w:rsidR="00ED0450">
        <w:rPr>
          <w:rFonts w:eastAsia="PMingLiU" w:hint="eastAsia"/>
          <w:sz w:val="28"/>
          <w:szCs w:val="28"/>
          <w:lang w:eastAsia="zh-HK"/>
        </w:rPr>
        <w:t>.</w:t>
      </w:r>
    </w:p>
    <w:p w:rsidR="00C00748" w:rsidRPr="0007522E" w:rsidRDefault="00C00748" w:rsidP="00C00748">
      <w:pPr>
        <w:widowControl/>
        <w:tabs>
          <w:tab w:val="left" w:pos="1418"/>
        </w:tabs>
        <w:spacing w:after="200" w:line="360" w:lineRule="auto"/>
        <w:rPr>
          <w:rFonts w:eastAsia="PMingLiU"/>
          <w:sz w:val="28"/>
          <w:szCs w:val="28"/>
          <w:lang w:eastAsia="zh-HK"/>
        </w:rPr>
      </w:pPr>
    </w:p>
    <w:p w:rsidR="008B1FC8" w:rsidRPr="00CE17B9" w:rsidRDefault="008B1FC8" w:rsidP="0007522E">
      <w:pPr>
        <w:widowControl/>
        <w:tabs>
          <w:tab w:val="left" w:pos="1418"/>
        </w:tabs>
        <w:spacing w:after="200" w:line="360" w:lineRule="auto"/>
        <w:rPr>
          <w:rFonts w:eastAsia="PMingLiU"/>
          <w:i/>
          <w:sz w:val="28"/>
          <w:szCs w:val="28"/>
          <w:lang w:eastAsia="zh-HK"/>
        </w:rPr>
      </w:pPr>
      <w:r w:rsidRPr="00CE17B9">
        <w:rPr>
          <w:rFonts w:eastAsia="PMingLiU"/>
          <w:i/>
          <w:sz w:val="28"/>
          <w:szCs w:val="28"/>
          <w:lang w:eastAsia="zh-HK"/>
        </w:rPr>
        <w:t>Disposition</w:t>
      </w:r>
    </w:p>
    <w:p w:rsidR="00C00748" w:rsidRDefault="00ED0450"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 enter judgment in plaintiff</w:t>
      </w:r>
      <w:r>
        <w:rPr>
          <w:rFonts w:eastAsia="PMingLiU"/>
          <w:sz w:val="28"/>
          <w:szCs w:val="28"/>
          <w:lang w:eastAsia="zh-HK"/>
        </w:rPr>
        <w:t>’</w:t>
      </w:r>
      <w:r>
        <w:rPr>
          <w:rFonts w:eastAsia="PMingLiU" w:hint="eastAsia"/>
          <w:sz w:val="28"/>
          <w:szCs w:val="28"/>
          <w:lang w:eastAsia="zh-HK"/>
        </w:rPr>
        <w:t xml:space="preserve">s favour against the defendant in the sum of $294,278, together with interest on PSLA award of $150,000 at 2% p.a. from </w:t>
      </w:r>
      <w:r w:rsidR="00382603">
        <w:rPr>
          <w:rFonts w:eastAsia="PMingLiU" w:hint="eastAsia"/>
          <w:sz w:val="28"/>
          <w:szCs w:val="28"/>
          <w:lang w:eastAsia="zh-HK"/>
        </w:rPr>
        <w:t xml:space="preserve">the </w:t>
      </w:r>
      <w:r>
        <w:rPr>
          <w:rFonts w:eastAsia="PMingLiU" w:hint="eastAsia"/>
          <w:sz w:val="28"/>
          <w:szCs w:val="28"/>
          <w:lang w:eastAsia="zh-HK"/>
        </w:rPr>
        <w:t>service of the writ to the date of judgment and</w:t>
      </w:r>
      <w:r w:rsidR="00382603">
        <w:rPr>
          <w:rFonts w:eastAsia="PMingLiU" w:hint="eastAsia"/>
          <w:sz w:val="28"/>
          <w:szCs w:val="28"/>
          <w:lang w:eastAsia="zh-HK"/>
        </w:rPr>
        <w:t xml:space="preserve"> interest on</w:t>
      </w:r>
      <w:r>
        <w:rPr>
          <w:rFonts w:eastAsia="PMingLiU" w:hint="eastAsia"/>
          <w:sz w:val="28"/>
          <w:szCs w:val="28"/>
          <w:lang w:eastAsia="zh-HK"/>
        </w:rPr>
        <w:t xml:space="preserve"> special damages of $104,278 at half </w:t>
      </w:r>
      <w:r>
        <w:rPr>
          <w:rFonts w:eastAsia="PMingLiU"/>
          <w:sz w:val="28"/>
          <w:szCs w:val="28"/>
          <w:lang w:eastAsia="zh-HK"/>
        </w:rPr>
        <w:t>judgment</w:t>
      </w:r>
      <w:r>
        <w:rPr>
          <w:rFonts w:eastAsia="PMingLiU" w:hint="eastAsia"/>
          <w:sz w:val="28"/>
          <w:szCs w:val="28"/>
          <w:lang w:eastAsia="zh-HK"/>
        </w:rPr>
        <w:t xml:space="preserve"> rate from 14 Jan 2016 to the date of </w:t>
      </w:r>
      <w:r>
        <w:rPr>
          <w:rFonts w:eastAsia="PMingLiU"/>
          <w:sz w:val="28"/>
          <w:szCs w:val="28"/>
          <w:lang w:eastAsia="zh-HK"/>
        </w:rPr>
        <w:t>judgment</w:t>
      </w:r>
      <w:r>
        <w:rPr>
          <w:rFonts w:eastAsia="PMingLiU" w:hint="eastAsia"/>
          <w:sz w:val="28"/>
          <w:szCs w:val="28"/>
          <w:lang w:eastAsia="zh-HK"/>
        </w:rPr>
        <w:t>.</w:t>
      </w:r>
    </w:p>
    <w:p w:rsidR="00E830AD" w:rsidRDefault="00E830AD" w:rsidP="00E830AD">
      <w:pPr>
        <w:widowControl/>
        <w:tabs>
          <w:tab w:val="left" w:pos="1418"/>
        </w:tabs>
        <w:spacing w:after="200" w:line="360" w:lineRule="auto"/>
        <w:rPr>
          <w:rFonts w:eastAsia="PMingLiU"/>
          <w:sz w:val="28"/>
          <w:szCs w:val="28"/>
          <w:lang w:eastAsia="zh-HK"/>
        </w:rPr>
      </w:pPr>
    </w:p>
    <w:p w:rsidR="00E830AD" w:rsidRPr="00E830AD" w:rsidRDefault="00E830AD" w:rsidP="00E830AD">
      <w:pPr>
        <w:widowControl/>
        <w:tabs>
          <w:tab w:val="left" w:pos="1418"/>
        </w:tabs>
        <w:spacing w:after="200" w:line="360" w:lineRule="auto"/>
        <w:rPr>
          <w:rFonts w:eastAsia="PMingLiU"/>
          <w:i/>
          <w:sz w:val="28"/>
          <w:szCs w:val="28"/>
          <w:lang w:eastAsia="zh-HK"/>
        </w:rPr>
      </w:pPr>
      <w:r w:rsidRPr="00E830AD">
        <w:rPr>
          <w:rFonts w:eastAsia="PMingLiU"/>
          <w:i/>
          <w:sz w:val="28"/>
          <w:szCs w:val="28"/>
          <w:lang w:eastAsia="zh-HK"/>
        </w:rPr>
        <w:t>Costs</w:t>
      </w:r>
    </w:p>
    <w:p w:rsidR="00E830AD" w:rsidRDefault="00D6267F" w:rsidP="00C00748">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Costs normally follow</w:t>
      </w:r>
      <w:r w:rsidR="008B078F">
        <w:rPr>
          <w:rFonts w:eastAsia="PMingLiU" w:hint="eastAsia"/>
          <w:sz w:val="28"/>
          <w:szCs w:val="28"/>
          <w:lang w:eastAsia="zh-HK"/>
        </w:rPr>
        <w:t xml:space="preserve"> the event. </w:t>
      </w:r>
      <w:r w:rsidR="00382603">
        <w:rPr>
          <w:rFonts w:eastAsia="PMingLiU" w:hint="eastAsia"/>
          <w:sz w:val="28"/>
          <w:szCs w:val="28"/>
          <w:lang w:eastAsia="zh-HK"/>
        </w:rPr>
        <w:t xml:space="preserve">I make an order nisi that the costs of AOD (including all reserved costs and the costs of this hearing) be paid by the </w:t>
      </w:r>
      <w:r w:rsidR="00382603">
        <w:rPr>
          <w:rFonts w:eastAsia="PMingLiU"/>
          <w:sz w:val="28"/>
          <w:szCs w:val="28"/>
          <w:lang w:eastAsia="zh-HK"/>
        </w:rPr>
        <w:t>defendant</w:t>
      </w:r>
      <w:r w:rsidR="00382603">
        <w:rPr>
          <w:rFonts w:eastAsia="PMingLiU" w:hint="eastAsia"/>
          <w:sz w:val="28"/>
          <w:szCs w:val="28"/>
          <w:lang w:eastAsia="zh-HK"/>
        </w:rPr>
        <w:t xml:space="preserve"> to the plaintiff, to be taxed if not agreed. I certify attendance of counsel for this hearing. For reasons</w:t>
      </w:r>
      <w:r w:rsidR="00690C6D">
        <w:rPr>
          <w:rFonts w:eastAsia="PMingLiU" w:hint="eastAsia"/>
          <w:sz w:val="28"/>
          <w:szCs w:val="28"/>
          <w:lang w:eastAsia="zh-HK"/>
        </w:rPr>
        <w:t xml:space="preserve"> already</w:t>
      </w:r>
      <w:r w:rsidR="00382603">
        <w:rPr>
          <w:rFonts w:eastAsia="PMingLiU" w:hint="eastAsia"/>
          <w:sz w:val="28"/>
          <w:szCs w:val="28"/>
          <w:lang w:eastAsia="zh-HK"/>
        </w:rPr>
        <w:t xml:space="preserve"> </w:t>
      </w:r>
      <w:r>
        <w:rPr>
          <w:rFonts w:eastAsia="PMingLiU" w:hint="eastAsia"/>
          <w:sz w:val="28"/>
          <w:szCs w:val="28"/>
          <w:lang w:eastAsia="zh-HK"/>
        </w:rPr>
        <w:t xml:space="preserve">orally given </w:t>
      </w:r>
      <w:r w:rsidR="00690C6D">
        <w:rPr>
          <w:rFonts w:eastAsia="PMingLiU" w:hint="eastAsia"/>
          <w:sz w:val="28"/>
          <w:szCs w:val="28"/>
          <w:lang w:eastAsia="zh-HK"/>
        </w:rPr>
        <w:t>at the</w:t>
      </w:r>
      <w:r w:rsidR="00382603">
        <w:rPr>
          <w:rFonts w:eastAsia="PMingLiU" w:hint="eastAsia"/>
          <w:sz w:val="28"/>
          <w:szCs w:val="28"/>
          <w:lang w:eastAsia="zh-HK"/>
        </w:rPr>
        <w:t xml:space="preserve"> hearing, I further direct taxing master to disallow on taxation such costs charged by plaintiff</w:t>
      </w:r>
      <w:r w:rsidR="00382603">
        <w:rPr>
          <w:rFonts w:eastAsia="PMingLiU"/>
          <w:sz w:val="28"/>
          <w:szCs w:val="28"/>
          <w:lang w:eastAsia="zh-HK"/>
        </w:rPr>
        <w:t>’</w:t>
      </w:r>
      <w:r w:rsidR="00382603">
        <w:rPr>
          <w:rFonts w:eastAsia="PMingLiU" w:hint="eastAsia"/>
          <w:sz w:val="28"/>
          <w:szCs w:val="28"/>
          <w:lang w:eastAsia="zh-HK"/>
        </w:rPr>
        <w:t>s solicitors for attending this hearing between 0930 and 1200 hours on 2</w:t>
      </w:r>
      <w:r w:rsidR="00711AA6">
        <w:rPr>
          <w:rFonts w:eastAsia="PMingLiU"/>
          <w:sz w:val="28"/>
          <w:szCs w:val="28"/>
          <w:lang w:eastAsia="zh-HK"/>
        </w:rPr>
        <w:t>1</w:t>
      </w:r>
      <w:r w:rsidR="00382603">
        <w:rPr>
          <w:rFonts w:eastAsia="PMingLiU" w:hint="eastAsia"/>
          <w:sz w:val="28"/>
          <w:szCs w:val="28"/>
          <w:lang w:eastAsia="zh-HK"/>
        </w:rPr>
        <w:t xml:space="preserve"> Mar 2019. This order nisi shall become absolute if none applies in writing to vary within 14 days.</w:t>
      </w:r>
    </w:p>
    <w:p w:rsidR="00382603" w:rsidRPr="00D6267F" w:rsidRDefault="00382603" w:rsidP="00382603">
      <w:pPr>
        <w:widowControl/>
        <w:tabs>
          <w:tab w:val="left" w:pos="1418"/>
        </w:tabs>
        <w:spacing w:after="200" w:line="360" w:lineRule="auto"/>
        <w:rPr>
          <w:rFonts w:eastAsia="PMingLiU" w:hint="eastAsia"/>
          <w:sz w:val="28"/>
          <w:szCs w:val="28"/>
          <w:lang w:eastAsia="zh-HK"/>
        </w:rPr>
      </w:pPr>
    </w:p>
    <w:p w:rsidR="00382603" w:rsidRDefault="00D6267F" w:rsidP="00C00748">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I</w:t>
      </w:r>
      <w:r>
        <w:rPr>
          <w:rFonts w:eastAsia="PMingLiU" w:hint="eastAsia"/>
          <w:sz w:val="28"/>
          <w:szCs w:val="28"/>
          <w:lang w:eastAsia="zh-HK"/>
        </w:rPr>
        <w:t xml:space="preserve">f defendant so request, I direct that English/punti interpreter </w:t>
      </w:r>
      <w:r>
        <w:rPr>
          <w:rFonts w:eastAsia="PMingLiU"/>
          <w:sz w:val="28"/>
          <w:szCs w:val="28"/>
          <w:lang w:eastAsia="zh-HK"/>
        </w:rPr>
        <w:t>be</w:t>
      </w:r>
      <w:r>
        <w:rPr>
          <w:rFonts w:eastAsia="PMingLiU" w:hint="eastAsia"/>
          <w:sz w:val="28"/>
          <w:szCs w:val="28"/>
          <w:lang w:eastAsia="zh-HK"/>
        </w:rPr>
        <w:t xml:space="preserve"> made </w:t>
      </w:r>
      <w:r>
        <w:rPr>
          <w:rFonts w:eastAsia="PMingLiU"/>
          <w:sz w:val="28"/>
          <w:szCs w:val="28"/>
          <w:lang w:eastAsia="zh-HK"/>
        </w:rPr>
        <w:t>available</w:t>
      </w:r>
      <w:r w:rsidR="00690C6D" w:rsidRPr="00690C6D">
        <w:rPr>
          <w:rFonts w:eastAsia="PMingLiU" w:hint="eastAsia"/>
          <w:sz w:val="28"/>
          <w:szCs w:val="28"/>
          <w:lang w:eastAsia="zh-HK"/>
        </w:rPr>
        <w:t xml:space="preserve"> </w:t>
      </w:r>
      <w:r w:rsidR="00711AA6">
        <w:rPr>
          <w:rFonts w:eastAsia="PMingLiU"/>
          <w:sz w:val="28"/>
          <w:szCs w:val="28"/>
          <w:lang w:eastAsia="zh-HK"/>
        </w:rPr>
        <w:t xml:space="preserve">once </w:t>
      </w:r>
      <w:r w:rsidR="00690C6D" w:rsidRPr="00690C6D">
        <w:rPr>
          <w:rFonts w:eastAsia="PMingLiU" w:hint="eastAsia"/>
          <w:sz w:val="28"/>
          <w:szCs w:val="28"/>
          <w:lang w:eastAsia="zh-HK"/>
        </w:rPr>
        <w:t>by prior appointment</w:t>
      </w:r>
      <w:r>
        <w:rPr>
          <w:rFonts w:eastAsia="PMingLiU" w:hint="eastAsia"/>
          <w:sz w:val="28"/>
          <w:szCs w:val="28"/>
          <w:lang w:eastAsia="zh-HK"/>
        </w:rPr>
        <w:t xml:space="preserve"> to translate this assessment of damages to him at District Court</w:t>
      </w:r>
      <w:r w:rsidR="001D194F">
        <w:rPr>
          <w:rFonts w:eastAsia="PMingLiU" w:hint="eastAsia"/>
          <w:sz w:val="28"/>
          <w:szCs w:val="28"/>
          <w:lang w:eastAsia="zh-HK"/>
        </w:rPr>
        <w:t>.</w:t>
      </w:r>
    </w:p>
    <w:p w:rsidR="00E1626E" w:rsidRDefault="00E1626E" w:rsidP="00E1626E">
      <w:pPr>
        <w:widowControl/>
        <w:tabs>
          <w:tab w:val="left" w:pos="1418"/>
        </w:tabs>
        <w:spacing w:after="200" w:line="360" w:lineRule="auto"/>
        <w:rPr>
          <w:rFonts w:eastAsia="PMingLiU" w:hint="eastAsia"/>
          <w:sz w:val="28"/>
          <w:szCs w:val="28"/>
          <w:lang w:eastAsia="zh-HK"/>
        </w:rPr>
      </w:pPr>
    </w:p>
    <w:p w:rsidR="00703B6A" w:rsidRPr="0007522E" w:rsidRDefault="00703B6A" w:rsidP="0007522E">
      <w:pPr>
        <w:widowControl/>
        <w:numPr>
          <w:ilvl w:val="0"/>
          <w:numId w:val="26"/>
        </w:numPr>
        <w:tabs>
          <w:tab w:val="left" w:pos="1418"/>
        </w:tabs>
        <w:spacing w:after="200" w:line="360" w:lineRule="auto"/>
        <w:ind w:left="0" w:firstLine="0"/>
        <w:rPr>
          <w:rFonts w:eastAsia="PMingLiU"/>
          <w:sz w:val="28"/>
          <w:szCs w:val="28"/>
          <w:lang w:eastAsia="zh-HK"/>
        </w:rPr>
      </w:pPr>
      <w:r w:rsidRPr="0007522E">
        <w:rPr>
          <w:rFonts w:eastAsia="PMingLiU"/>
          <w:sz w:val="28"/>
          <w:szCs w:val="28"/>
          <w:lang w:eastAsia="zh-HK"/>
        </w:rPr>
        <w:t xml:space="preserve">Finally, </w:t>
      </w:r>
      <w:r w:rsidR="00D81D4F">
        <w:rPr>
          <w:rFonts w:eastAsia="PMingLiU" w:hint="eastAsia"/>
          <w:sz w:val="28"/>
          <w:szCs w:val="28"/>
          <w:lang w:eastAsia="zh-HK"/>
        </w:rPr>
        <w:t>it remains for me to</w:t>
      </w:r>
      <w:r w:rsidR="00C829AF">
        <w:rPr>
          <w:rFonts w:eastAsia="PMingLiU"/>
          <w:sz w:val="28"/>
          <w:szCs w:val="28"/>
          <w:lang w:eastAsia="zh-HK"/>
        </w:rPr>
        <w:t xml:space="preserve"> thank Mr Kan</w:t>
      </w:r>
      <w:r w:rsidR="00C00748">
        <w:rPr>
          <w:rFonts w:hint="eastAsia"/>
          <w:sz w:val="28"/>
          <w:szCs w:val="28"/>
        </w:rPr>
        <w:t xml:space="preserve"> </w:t>
      </w:r>
      <w:r w:rsidRPr="0007522E">
        <w:rPr>
          <w:rFonts w:eastAsia="PMingLiU"/>
          <w:sz w:val="28"/>
          <w:szCs w:val="28"/>
          <w:lang w:eastAsia="zh-HK"/>
        </w:rPr>
        <w:t>for his assistance.</w:t>
      </w:r>
    </w:p>
    <w:p w:rsidR="00973673" w:rsidRPr="00D81D4F" w:rsidRDefault="00973673" w:rsidP="0007522E">
      <w:pPr>
        <w:spacing w:line="360" w:lineRule="auto"/>
        <w:ind w:left="1"/>
        <w:rPr>
          <w:rFonts w:eastAsia="PMingLiU"/>
          <w:sz w:val="28"/>
          <w:szCs w:val="28"/>
          <w:lang w:eastAsia="zh-HK"/>
        </w:rPr>
      </w:pPr>
    </w:p>
    <w:p w:rsidR="00842C85" w:rsidRPr="0007522E" w:rsidRDefault="00842C85" w:rsidP="0007522E">
      <w:pPr>
        <w:spacing w:line="360" w:lineRule="auto"/>
        <w:ind w:left="5040"/>
        <w:jc w:val="center"/>
        <w:rPr>
          <w:rFonts w:eastAsia="PMingLiU"/>
          <w:sz w:val="28"/>
          <w:szCs w:val="28"/>
          <w:lang w:eastAsia="zh-HK"/>
        </w:rPr>
      </w:pPr>
    </w:p>
    <w:p w:rsidR="00842C85" w:rsidRPr="0007522E" w:rsidRDefault="00842C85" w:rsidP="0007522E">
      <w:pPr>
        <w:spacing w:line="360" w:lineRule="auto"/>
        <w:ind w:left="5040"/>
        <w:jc w:val="center"/>
        <w:rPr>
          <w:rFonts w:eastAsia="PMingLiU"/>
          <w:sz w:val="28"/>
          <w:szCs w:val="28"/>
          <w:lang w:eastAsia="zh-HK"/>
        </w:rPr>
      </w:pPr>
    </w:p>
    <w:p w:rsidR="00973673" w:rsidRPr="0007522E" w:rsidRDefault="00973673" w:rsidP="0007522E">
      <w:pPr>
        <w:spacing w:line="360" w:lineRule="auto"/>
        <w:ind w:left="5040"/>
        <w:jc w:val="center"/>
        <w:rPr>
          <w:rFonts w:eastAsia="PMingLiU"/>
          <w:sz w:val="28"/>
          <w:szCs w:val="28"/>
          <w:lang w:eastAsia="zh-HK"/>
        </w:rPr>
      </w:pPr>
      <w:r w:rsidRPr="0007522E">
        <w:rPr>
          <w:rFonts w:eastAsia="PMingLiU"/>
          <w:sz w:val="28"/>
          <w:szCs w:val="28"/>
          <w:lang w:eastAsia="zh-HK"/>
        </w:rPr>
        <w:t>(LEE Siu</w:t>
      </w:r>
      <w:r w:rsidRPr="0007522E">
        <w:rPr>
          <w:sz w:val="28"/>
          <w:szCs w:val="28"/>
        </w:rPr>
        <w:t>-h</w:t>
      </w:r>
      <w:r w:rsidRPr="0007522E">
        <w:rPr>
          <w:rFonts w:eastAsia="PMingLiU"/>
          <w:sz w:val="28"/>
          <w:szCs w:val="28"/>
          <w:lang w:eastAsia="zh-HK"/>
        </w:rPr>
        <w:t>o)</w:t>
      </w:r>
    </w:p>
    <w:p w:rsidR="004F1D4A" w:rsidRPr="004F1D4A" w:rsidRDefault="004F1D4A" w:rsidP="004F1D4A">
      <w:pPr>
        <w:spacing w:line="360" w:lineRule="auto"/>
        <w:ind w:left="5040"/>
        <w:rPr>
          <w:sz w:val="28"/>
          <w:szCs w:val="28"/>
        </w:rPr>
      </w:pPr>
      <w:r>
        <w:rPr>
          <w:sz w:val="28"/>
          <w:szCs w:val="28"/>
        </w:rPr>
        <w:t xml:space="preserve">       </w:t>
      </w:r>
      <w:r w:rsidRPr="004F1D4A">
        <w:rPr>
          <w:sz w:val="28"/>
          <w:szCs w:val="28"/>
        </w:rPr>
        <w:t>Deputy District Judge</w:t>
      </w:r>
    </w:p>
    <w:p w:rsidR="0061324C" w:rsidRPr="0007522E" w:rsidRDefault="0061324C" w:rsidP="0007522E">
      <w:pPr>
        <w:spacing w:line="360" w:lineRule="auto"/>
        <w:rPr>
          <w:sz w:val="28"/>
          <w:szCs w:val="28"/>
        </w:rPr>
      </w:pPr>
    </w:p>
    <w:p w:rsidR="00C00748" w:rsidRPr="00C00748" w:rsidRDefault="00C00748" w:rsidP="00C00748">
      <w:pPr>
        <w:pStyle w:val="para"/>
        <w:numPr>
          <w:ilvl w:val="0"/>
          <w:numId w:val="0"/>
        </w:numPr>
        <w:spacing w:before="0"/>
        <w:rPr>
          <w:rFonts w:hint="eastAsia"/>
          <w:color w:val="000000"/>
          <w:szCs w:val="28"/>
          <w:lang w:val="en-US"/>
        </w:rPr>
      </w:pPr>
      <w:r w:rsidRPr="0007522E">
        <w:rPr>
          <w:color w:val="000000"/>
          <w:szCs w:val="28"/>
          <w:lang w:val="en-US"/>
        </w:rPr>
        <w:t xml:space="preserve">Mr </w:t>
      </w:r>
      <w:r w:rsidR="00FA113D">
        <w:rPr>
          <w:color w:val="000000"/>
          <w:szCs w:val="28"/>
          <w:lang w:val="en-US"/>
        </w:rPr>
        <w:t>KAN Pak Him Christopher</w:t>
      </w:r>
      <w:r w:rsidRPr="0007522E">
        <w:rPr>
          <w:color w:val="000000"/>
          <w:szCs w:val="28"/>
          <w:lang w:val="en-US"/>
        </w:rPr>
        <w:t xml:space="preserve">, instructed by </w:t>
      </w:r>
      <w:r w:rsidR="00FA113D">
        <w:rPr>
          <w:color w:val="000000"/>
          <w:szCs w:val="28"/>
          <w:lang w:val="en-US"/>
        </w:rPr>
        <w:t xml:space="preserve">F. Zimmern </w:t>
      </w:r>
      <w:r w:rsidR="00DB14C2">
        <w:rPr>
          <w:color w:val="000000"/>
          <w:szCs w:val="28"/>
          <w:lang w:val="en-US"/>
        </w:rPr>
        <w:t>&amp; Co</w:t>
      </w:r>
      <w:r w:rsidRPr="0007522E">
        <w:rPr>
          <w:color w:val="000000"/>
          <w:szCs w:val="28"/>
          <w:lang w:val="en-US"/>
        </w:rPr>
        <w:t xml:space="preserve">, for the </w:t>
      </w:r>
      <w:r w:rsidR="00FA113D">
        <w:rPr>
          <w:rFonts w:hint="eastAsia"/>
          <w:color w:val="000000"/>
          <w:szCs w:val="28"/>
          <w:lang w:val="en-US"/>
        </w:rPr>
        <w:t>p</w:t>
      </w:r>
      <w:r>
        <w:rPr>
          <w:rFonts w:hint="eastAsia"/>
          <w:color w:val="000000"/>
          <w:szCs w:val="28"/>
          <w:lang w:val="en-US"/>
        </w:rPr>
        <w:t>laintiff</w:t>
      </w:r>
    </w:p>
    <w:p w:rsidR="007969F6" w:rsidRPr="0007522E" w:rsidRDefault="004B2AC1" w:rsidP="004B2AC1">
      <w:pPr>
        <w:pStyle w:val="para"/>
        <w:numPr>
          <w:ilvl w:val="0"/>
          <w:numId w:val="0"/>
        </w:numPr>
        <w:spacing w:before="0"/>
        <w:rPr>
          <w:rFonts w:eastAsia="PMingLiU"/>
          <w:color w:val="000000"/>
          <w:szCs w:val="28"/>
          <w:lang w:val="en-US" w:eastAsia="zh-HK"/>
        </w:rPr>
      </w:pPr>
      <w:r>
        <w:rPr>
          <w:color w:val="000000"/>
          <w:szCs w:val="28"/>
        </w:rPr>
        <w:t>The defendant is not represented and did not appear</w:t>
      </w:r>
    </w:p>
    <w:sectPr w:rsidR="007969F6" w:rsidRPr="0007522E" w:rsidSect="00A96444">
      <w:headerReference w:type="even" r:id="rId8"/>
      <w:headerReference w:type="default" r:id="rId9"/>
      <w:footerReference w:type="default" r:id="rId10"/>
      <w:headerReference w:type="first" r:id="rId11"/>
      <w:footerReference w:type="first" r:id="rId12"/>
      <w:pgSz w:w="11907" w:h="16840" w:code="9"/>
      <w:pgMar w:top="144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2775" w:rsidRDefault="00AB2775" w:rsidP="006B61E5">
      <w:r>
        <w:separator/>
      </w:r>
    </w:p>
  </w:endnote>
  <w:endnote w:type="continuationSeparator" w:id="0">
    <w:p w:rsidR="00AB2775" w:rsidRDefault="00AB2775"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2775" w:rsidRDefault="00AB2775" w:rsidP="006B61E5">
      <w:r>
        <w:separator/>
      </w:r>
    </w:p>
  </w:footnote>
  <w:footnote w:type="continuationSeparator" w:id="0">
    <w:p w:rsidR="00AB2775" w:rsidRDefault="00AB2775" w:rsidP="006B61E5">
      <w:r>
        <w:continuationSeparator/>
      </w:r>
    </w:p>
  </w:footnote>
  <w:footnote w:id="1">
    <w:p w:rsidR="00A6269A" w:rsidRDefault="00A6269A">
      <w:pPr>
        <w:pStyle w:val="FootnoteText"/>
        <w:rPr>
          <w:rFonts w:hint="eastAsia"/>
          <w:lang w:eastAsia="zh-CN"/>
        </w:rPr>
      </w:pPr>
      <w:r>
        <w:rPr>
          <w:rStyle w:val="FootnoteReference"/>
        </w:rPr>
        <w:footnoteRef/>
      </w:r>
      <w:r>
        <w:t xml:space="preserve"> </w:t>
      </w:r>
      <w:r w:rsidRPr="00A6269A">
        <w:t xml:space="preserve">filed </w:t>
      </w:r>
      <w:r>
        <w:t xml:space="preserve">on </w:t>
      </w:r>
      <w:r w:rsidRPr="00A6269A">
        <w:t>20 &amp; 21 Mar 2019</w:t>
      </w:r>
      <w:r>
        <w:t xml:space="preserve"> respectively</w:t>
      </w:r>
    </w:p>
  </w:footnote>
  <w:footnote w:id="2">
    <w:p w:rsidR="00E1626E" w:rsidRPr="00741422" w:rsidRDefault="00E1626E" w:rsidP="006B2736">
      <w:pPr>
        <w:pStyle w:val="FootnoteText"/>
        <w:jc w:val="both"/>
        <w:rPr>
          <w:rFonts w:eastAsia="PMingLiU" w:hint="eastAsia"/>
          <w:lang w:eastAsia="zh-HK"/>
        </w:rPr>
      </w:pPr>
      <w:r>
        <w:rPr>
          <w:rStyle w:val="FootnoteReference"/>
        </w:rPr>
        <w:footnoteRef/>
      </w:r>
      <w:r>
        <w:t xml:space="preserve"> </w:t>
      </w:r>
      <w:r w:rsidRPr="00741422">
        <w:rPr>
          <w:rFonts w:eastAsia="PMingLiU" w:hint="eastAsia"/>
          <w:lang w:eastAsia="zh-HK"/>
        </w:rPr>
        <w:t xml:space="preserve">I therefore do not find it </w:t>
      </w:r>
      <w:r w:rsidR="006B2736">
        <w:rPr>
          <w:rFonts w:eastAsia="PMingLiU" w:hint="eastAsia"/>
          <w:lang w:eastAsia="zh-HK"/>
        </w:rPr>
        <w:t xml:space="preserve">necessary to rule whether or not plaintiff should give credit for insurance </w:t>
      </w:r>
      <w:r w:rsidR="006B2736">
        <w:rPr>
          <w:rFonts w:eastAsia="PMingLiU"/>
          <w:lang w:eastAsia="zh-HK"/>
        </w:rPr>
        <w:t>proceeds</w:t>
      </w:r>
      <w:r w:rsidR="006B2736">
        <w:rPr>
          <w:rFonts w:eastAsia="PMingLiU" w:hint="eastAsia"/>
          <w:lang w:eastAsia="zh-HK"/>
        </w:rPr>
        <w:t xml:space="preserve"> received by her for </w:t>
      </w:r>
      <w:r w:rsidR="006B2736">
        <w:rPr>
          <w:rFonts w:eastAsia="PMingLiU"/>
          <w:lang w:eastAsia="zh-HK"/>
        </w:rPr>
        <w:t>the Assault.</w:t>
      </w:r>
    </w:p>
  </w:footnote>
  <w:footnote w:id="3">
    <w:p w:rsidR="00B86FC2" w:rsidRDefault="00B86FC2">
      <w:pPr>
        <w:pStyle w:val="FootnoteText"/>
        <w:rPr>
          <w:rFonts w:hint="eastAsia"/>
          <w:lang w:eastAsia="zh-CN"/>
        </w:rPr>
      </w:pPr>
      <w:r>
        <w:rPr>
          <w:rStyle w:val="FootnoteReference"/>
        </w:rPr>
        <w:footnoteRef/>
      </w:r>
      <w:r>
        <w:t xml:space="preserve"> </w:t>
      </w:r>
      <w:r>
        <w:rPr>
          <w:rFonts w:hint="eastAsia"/>
          <w:lang w:eastAsia="zh-CN"/>
        </w:rPr>
        <w:t>文員</w:t>
      </w:r>
    </w:p>
  </w:footnote>
  <w:footnote w:id="4">
    <w:p w:rsidR="00B86FC2" w:rsidRDefault="00B86FC2">
      <w:pPr>
        <w:pStyle w:val="FootnoteText"/>
        <w:rPr>
          <w:rFonts w:hint="eastAsia"/>
          <w:lang w:eastAsia="zh-CN"/>
        </w:rPr>
      </w:pPr>
      <w:r>
        <w:rPr>
          <w:rStyle w:val="FootnoteReference"/>
        </w:rPr>
        <w:footnoteRef/>
      </w:r>
      <w:r>
        <w:t xml:space="preserve"> </w:t>
      </w:r>
      <w:r>
        <w:rPr>
          <w:rFonts w:hint="eastAsia"/>
          <w:lang w:eastAsia="zh-CN"/>
        </w:rPr>
        <w:t>出糧</w:t>
      </w:r>
    </w:p>
  </w:footnote>
  <w:footnote w:id="5">
    <w:p w:rsidR="00CA6521" w:rsidRPr="004E6579" w:rsidRDefault="00CA6521" w:rsidP="00CA6521">
      <w:pPr>
        <w:pStyle w:val="FootnoteText"/>
        <w:rPr>
          <w:rFonts w:hint="eastAsia"/>
          <w:lang w:eastAsia="zh-CN"/>
        </w:rPr>
      </w:pPr>
      <w:r>
        <w:rPr>
          <w:rStyle w:val="FootnoteReference"/>
        </w:rPr>
        <w:footnoteRef/>
      </w:r>
      <w:r>
        <w:t xml:space="preserve"> </w:t>
      </w:r>
      <w:r w:rsidRPr="004E6579">
        <w:t>I give full weight to these findings so recorded in medical report</w:t>
      </w:r>
      <w:r>
        <w:t xml:space="preserve"> from QEH.</w:t>
      </w:r>
    </w:p>
  </w:footnote>
  <w:footnote w:id="6">
    <w:p w:rsidR="00875231" w:rsidRPr="00875231" w:rsidRDefault="00875231" w:rsidP="00875231">
      <w:pPr>
        <w:pStyle w:val="FootnoteText"/>
        <w:jc w:val="both"/>
        <w:rPr>
          <w:lang w:val="en-US" w:eastAsia="zh-CN"/>
        </w:rPr>
      </w:pPr>
      <w:r>
        <w:rPr>
          <w:rStyle w:val="FootnoteReference"/>
        </w:rPr>
        <w:footnoteRef/>
      </w:r>
      <w:r>
        <w:t xml:space="preserve"> </w:t>
      </w:r>
      <w:r>
        <w:rPr>
          <w:lang w:val="en-US" w:eastAsia="zh-CN"/>
        </w:rPr>
        <w:t>Which footage Mr Kan did not se</w:t>
      </w:r>
      <w:r w:rsidR="0081792B">
        <w:rPr>
          <w:lang w:val="en-US" w:eastAsia="zh-CN"/>
        </w:rPr>
        <w:t xml:space="preserve">e fit to rely or play before </w:t>
      </w:r>
      <w:r w:rsidR="0081792B" w:rsidRPr="003373C0">
        <w:rPr>
          <w:rFonts w:eastAsia="PMingLiU" w:hint="eastAsia"/>
          <w:lang w:val="en-US" w:eastAsia="zh-HK"/>
        </w:rPr>
        <w:t>this court</w:t>
      </w:r>
      <w:r>
        <w:rPr>
          <w:lang w:val="en-US" w:eastAsia="zh-CN"/>
        </w:rPr>
        <w:t>.</w:t>
      </w:r>
    </w:p>
  </w:footnote>
  <w:footnote w:id="7">
    <w:p w:rsidR="00875231" w:rsidRPr="00875231" w:rsidRDefault="00875231">
      <w:pPr>
        <w:pStyle w:val="FootnoteText"/>
        <w:rPr>
          <w:lang w:val="en-US" w:eastAsia="zh-CN"/>
        </w:rPr>
      </w:pPr>
      <w:r>
        <w:rPr>
          <w:rStyle w:val="FootnoteReference"/>
        </w:rPr>
        <w:footnoteRef/>
      </w:r>
      <w:r>
        <w:t xml:space="preserve"> </w:t>
      </w:r>
      <w:r>
        <w:rPr>
          <w:rFonts w:hint="eastAsia"/>
          <w:lang w:val="en-US" w:eastAsia="zh-CN"/>
        </w:rPr>
        <w:t>左右旋轉</w:t>
      </w:r>
    </w:p>
  </w:footnote>
  <w:footnote w:id="8">
    <w:p w:rsidR="00875231" w:rsidRDefault="00875231">
      <w:pPr>
        <w:pStyle w:val="FootnoteText"/>
        <w:rPr>
          <w:rFonts w:hint="eastAsia"/>
          <w:lang w:eastAsia="zh-CN"/>
        </w:rPr>
      </w:pPr>
      <w:r>
        <w:rPr>
          <w:rStyle w:val="FootnoteReference"/>
        </w:rPr>
        <w:footnoteRef/>
      </w:r>
      <w:r>
        <w:t xml:space="preserve"> </w:t>
      </w:r>
      <w:r>
        <w:rPr>
          <w:rFonts w:hint="eastAsia"/>
          <w:lang w:eastAsia="zh-CN"/>
        </w:rPr>
        <w:t>背住抱住</w:t>
      </w:r>
    </w:p>
  </w:footnote>
  <w:footnote w:id="9">
    <w:p w:rsidR="00474EDB" w:rsidRPr="00474EDB" w:rsidRDefault="00474EDB" w:rsidP="00474EDB">
      <w:pPr>
        <w:pStyle w:val="FootnoteText"/>
        <w:jc w:val="both"/>
        <w:rPr>
          <w:lang w:val="en-US"/>
        </w:rPr>
      </w:pPr>
      <w:r>
        <w:rPr>
          <w:rStyle w:val="FootnoteReference"/>
        </w:rPr>
        <w:footnoteRef/>
      </w:r>
      <w:r>
        <w:t xml:space="preserve"> </w:t>
      </w:r>
      <w:r>
        <w:rPr>
          <w:lang w:val="en-US"/>
        </w:rPr>
        <w:t>See para 7 of plaintiff’s supplemental witness statement and para 27 of the Expert Report</w:t>
      </w:r>
      <w:r w:rsidR="00710200">
        <w:rPr>
          <w:lang w:val="en-US"/>
        </w:rPr>
        <w:t xml:space="preserve"> for references of “waist”</w:t>
      </w:r>
      <w:r w:rsidR="002C4B3A">
        <w:rPr>
          <w:lang w:val="en-US"/>
        </w:rPr>
        <w:t xml:space="preserve"> by plaintiff</w:t>
      </w:r>
    </w:p>
  </w:footnote>
  <w:footnote w:id="10">
    <w:p w:rsidR="00971976" w:rsidRPr="008B56F6" w:rsidRDefault="00971976" w:rsidP="00306955">
      <w:pPr>
        <w:pStyle w:val="FootnoteText"/>
        <w:jc w:val="both"/>
        <w:rPr>
          <w:rFonts w:eastAsia="DengXian" w:hint="eastAsia"/>
          <w:lang w:val="en-US" w:eastAsia="zh-CN"/>
        </w:rPr>
      </w:pPr>
      <w:r>
        <w:rPr>
          <w:rStyle w:val="FootnoteReference"/>
        </w:rPr>
        <w:footnoteRef/>
      </w:r>
      <w:r>
        <w:t xml:space="preserve"> </w:t>
      </w:r>
      <w:r w:rsidR="00306955">
        <w:rPr>
          <w:lang w:val="en-US"/>
        </w:rPr>
        <w:t xml:space="preserve">Where it was recorded </w:t>
      </w:r>
      <w:r w:rsidR="00496645">
        <w:rPr>
          <w:lang w:val="en-US"/>
        </w:rPr>
        <w:t xml:space="preserve">that </w:t>
      </w:r>
      <w:r w:rsidR="00306955">
        <w:rPr>
          <w:lang w:val="en-US"/>
        </w:rPr>
        <w:t>she said to defendant: “</w:t>
      </w:r>
      <w:r w:rsidR="00306955" w:rsidRPr="00306955">
        <w:rPr>
          <w:rFonts w:ascii="SimSun" w:hAnsi="SimSun" w:hint="eastAsia"/>
          <w:lang w:val="en-US" w:eastAsia="zh-CN"/>
        </w:rPr>
        <w:t>唔怪之得你老豆情願走咗去都唔想對住你啦</w:t>
      </w:r>
      <w:r w:rsidR="00306955" w:rsidRPr="008B56F6">
        <w:rPr>
          <w:rFonts w:eastAsia="DengXian"/>
          <w:lang w:val="en-US" w:eastAsia="zh-CN"/>
        </w:rPr>
        <w:t>”</w:t>
      </w:r>
    </w:p>
  </w:footnote>
  <w:footnote w:id="11">
    <w:p w:rsidR="00FC760B" w:rsidRDefault="00FC760B" w:rsidP="00FF40DD">
      <w:pPr>
        <w:pStyle w:val="FootnoteText"/>
        <w:jc w:val="both"/>
        <w:rPr>
          <w:rFonts w:hint="eastAsia"/>
          <w:lang w:eastAsia="zh-CN"/>
        </w:rPr>
      </w:pPr>
      <w:r>
        <w:rPr>
          <w:rStyle w:val="FootnoteReference"/>
        </w:rPr>
        <w:footnoteRef/>
      </w:r>
      <w:r>
        <w:t xml:space="preserve"> </w:t>
      </w:r>
      <w:r>
        <w:rPr>
          <w:rFonts w:hint="eastAsia"/>
          <w:lang w:eastAsia="zh-CN"/>
        </w:rPr>
        <w:t xml:space="preserve">Another worker of the Shop, said plaintiff in her police </w:t>
      </w:r>
      <w:r>
        <w:rPr>
          <w:lang w:eastAsia="zh-CN"/>
        </w:rPr>
        <w:t>statement</w:t>
      </w:r>
      <w:r>
        <w:rPr>
          <w:rFonts w:hint="eastAsia"/>
          <w:lang w:eastAsia="zh-CN"/>
        </w:rPr>
        <w:t xml:space="preserve">, </w:t>
      </w:r>
      <w:r w:rsidR="00FF40DD">
        <w:rPr>
          <w:lang w:eastAsia="zh-CN"/>
        </w:rPr>
        <w:t xml:space="preserve">was </w:t>
      </w:r>
      <w:r>
        <w:rPr>
          <w:rFonts w:hint="eastAsia"/>
          <w:lang w:eastAsia="zh-CN"/>
        </w:rPr>
        <w:t>inside a room of the Shop at the time of the Assault</w:t>
      </w:r>
      <w:r w:rsidR="0068563E">
        <w:rPr>
          <w:lang w:eastAsia="zh-CN"/>
        </w:rPr>
        <w:t xml:space="preserve"> and did not know about the circumstances of the Assault.</w:t>
      </w:r>
      <w:r w:rsidR="00FF40DD">
        <w:rPr>
          <w:lang w:eastAsia="zh-CN"/>
        </w:rPr>
        <w:t xml:space="preserve"> And the Husband was </w:t>
      </w:r>
      <w:ins w:id="0" w:author="Windows User" w:date="2019-04-09T14:41:00Z">
        <w:r w:rsidR="00F92A73">
          <w:rPr>
            <w:lang w:eastAsia="zh-CN"/>
          </w:rPr>
          <w:t xml:space="preserve">away and </w:t>
        </w:r>
      </w:ins>
      <w:r w:rsidR="00FF40DD">
        <w:rPr>
          <w:lang w:eastAsia="zh-CN"/>
        </w:rPr>
        <w:t>not working at the Shop at the time of the Assault.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0B5D47">
      <w:rPr>
        <w:rStyle w:val="PageNumber"/>
        <w:noProof/>
      </w:rPr>
      <w:t>20</w:t>
    </w:r>
    <w:r>
      <w:rPr>
        <w:rStyle w:val="PageNumber"/>
      </w:rPr>
      <w:fldChar w:fldCharType="end"/>
    </w:r>
    <w:r>
      <w:rPr>
        <w:rStyle w:val="PageNumber"/>
      </w:rPr>
      <w:t xml:space="preserve"> -</w:t>
    </w:r>
  </w:p>
  <w:p w:rsidR="00117CA2" w:rsidRDefault="00117CA2">
    <w:pPr>
      <w:pStyle w:val="Header"/>
      <w:rPr>
        <w:rFonts w:hint="eastAsia"/>
      </w:rPr>
    </w:pPr>
  </w:p>
  <w:p w:rsidR="00117CA2" w:rsidRDefault="0034775A">
    <w:pPr>
      <w:pStyle w:val="Header"/>
      <w:rPr>
        <w:rFonts w:hint="eastAsia"/>
      </w:rPr>
    </w:pPr>
    <w:r>
      <w:rPr>
        <w:noProof/>
      </w:rPr>
    </w:r>
    <w:r w:rsidR="0034775A">
      <w:rPr>
        <w:noProof/>
      </w:rPr>
      <w:pict>
        <v:rect id="_x0000_s1029" alt="" style="position:absolute;left:0;text-align:left;margin-left:441.75pt;margin-top:-21.1pt;width:15.75pt;height:808.25pt;z-index:251656192;mso-wrap-style:square;mso-wrap-edited:f;mso-width-percent:0;mso-height-percent:0;mso-width-percent:0;mso-height-percent:0;v-text-anchor:top" o:allowincell="f" stroked="f" strokeweight="0">
          <v:textbox style="mso-next-textbox:#_x0000_s1029"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34775A">
      <w:rPr>
        <w:noProof/>
      </w:rPr>
      <w:pict>
        <v:rect id="_x0000_s1030" alt="" style="position:absolute;left:0;text-align:left;margin-left:-42pt;margin-top:-21.1pt;width:22.5pt;height:862.2pt;z-index:251657216;mso-wrap-style:square;mso-wrap-edited:f;mso-width-percent:0;mso-height-percent:0;mso-width-percent:0;mso-height-percent:0;v-text-anchor:top" o:allowincell="f" stroked="f" strokeweight="0">
          <v:textbox style="mso-next-textbox:#_x0000_s1030"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34775A">
    <w:pPr>
      <w:pStyle w:val="Header"/>
      <w:rPr>
        <w:b/>
        <w:sz w:val="28"/>
        <w:szCs w:val="28"/>
      </w:rPr>
    </w:pPr>
    <w:r w:rsidRPr="00F1062C">
      <w:rPr>
        <w:b/>
        <w:noProof/>
        <w:sz w:val="28"/>
        <w:szCs w:val="28"/>
      </w:rPr>
    </w:r>
    <w:r w:rsidR="0034775A" w:rsidRPr="00F1062C">
      <w:rPr>
        <w:b/>
        <w:noProof/>
        <w:sz w:val="28"/>
        <w:szCs w:val="28"/>
      </w:rPr>
      <w:pict>
        <v:rect id="_x0000_s1032" alt="" style="position:absolute;left:0;text-align:left;margin-left:444.75pt;margin-top:-18.1pt;width:15.75pt;height:823pt;z-index:251659264;mso-wrap-style:square;mso-wrap-edited:f;mso-width-percent:0;mso-height-percent:0;mso-width-percent:0;mso-height-percent:0;v-text-anchor:top" o:allowincell="f" stroked="f" strokeweight="0">
          <v:textbox style="mso-next-textbox:#_x0000_s1032"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sidRPr="00F1062C">
      <w:rPr>
        <w:b/>
        <w:noProof/>
        <w:sz w:val="28"/>
        <w:szCs w:val="28"/>
      </w:rPr>
    </w:r>
    <w:r w:rsidR="0034775A" w:rsidRPr="00F1062C">
      <w:rPr>
        <w:b/>
        <w:noProof/>
        <w:sz w:val="28"/>
        <w:szCs w:val="28"/>
      </w:rPr>
      <w:pict>
        <v:rect id="_x0000_s1031" alt="" style="position:absolute;left:0;text-align:left;margin-left:-37.5pt;margin-top:-18.1pt;width:17.25pt;height:823pt;z-index:251658240;mso-wrap-style:square;mso-wrap-edited:f;mso-width-percent:0;mso-height-percent:0;mso-width-percent:0;mso-height-percent:0;v-text-anchor:top" o:allowincell="f" stroked="f" strokeweight="0">
          <v:textbox style="mso-next-textbox:#_x0000_s1031"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3"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16"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E06EC"/>
    <w:multiLevelType w:val="hybridMultilevel"/>
    <w:tmpl w:val="5ED481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177927">
    <w:abstractNumId w:val="15"/>
  </w:num>
  <w:num w:numId="2" w16cid:durableId="226231563">
    <w:abstractNumId w:val="2"/>
  </w:num>
  <w:num w:numId="3" w16cid:durableId="533080723">
    <w:abstractNumId w:val="7"/>
  </w:num>
  <w:num w:numId="4" w16cid:durableId="19749989">
    <w:abstractNumId w:val="0"/>
  </w:num>
  <w:num w:numId="5" w16cid:durableId="1446653878">
    <w:abstractNumId w:val="19"/>
  </w:num>
  <w:num w:numId="6" w16cid:durableId="175920680">
    <w:abstractNumId w:val="11"/>
  </w:num>
  <w:num w:numId="7" w16cid:durableId="90247628">
    <w:abstractNumId w:val="20"/>
  </w:num>
  <w:num w:numId="8" w16cid:durableId="2082897912">
    <w:abstractNumId w:val="14"/>
  </w:num>
  <w:num w:numId="9" w16cid:durableId="785661447">
    <w:abstractNumId w:val="25"/>
  </w:num>
  <w:num w:numId="10" w16cid:durableId="1685130402">
    <w:abstractNumId w:val="10"/>
  </w:num>
  <w:num w:numId="11" w16cid:durableId="1324317941">
    <w:abstractNumId w:val="18"/>
  </w:num>
  <w:num w:numId="12" w16cid:durableId="67657156">
    <w:abstractNumId w:val="21"/>
  </w:num>
  <w:num w:numId="13" w16cid:durableId="2003654642">
    <w:abstractNumId w:val="16"/>
  </w:num>
  <w:num w:numId="14" w16cid:durableId="607545899">
    <w:abstractNumId w:val="23"/>
  </w:num>
  <w:num w:numId="15" w16cid:durableId="810093094">
    <w:abstractNumId w:val="9"/>
  </w:num>
  <w:num w:numId="16" w16cid:durableId="367024541">
    <w:abstractNumId w:val="4"/>
  </w:num>
  <w:num w:numId="17" w16cid:durableId="556556174">
    <w:abstractNumId w:val="8"/>
  </w:num>
  <w:num w:numId="18" w16cid:durableId="427314954">
    <w:abstractNumId w:val="3"/>
  </w:num>
  <w:num w:numId="19" w16cid:durableId="2132507289">
    <w:abstractNumId w:val="22"/>
  </w:num>
  <w:num w:numId="20" w16cid:durableId="259415601">
    <w:abstractNumId w:val="12"/>
  </w:num>
  <w:num w:numId="21" w16cid:durableId="903102214">
    <w:abstractNumId w:val="1"/>
  </w:num>
  <w:num w:numId="22" w16cid:durableId="149832383">
    <w:abstractNumId w:val="24"/>
  </w:num>
  <w:num w:numId="23" w16cid:durableId="1398741457">
    <w:abstractNumId w:val="13"/>
  </w:num>
  <w:num w:numId="24" w16cid:durableId="583222685">
    <w:abstractNumId w:val="6"/>
  </w:num>
  <w:num w:numId="25" w16cid:durableId="1270119210">
    <w:abstractNumId w:val="5"/>
  </w:num>
  <w:num w:numId="26" w16cid:durableId="14695906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131078" w:nlCheck="1" w:checkStyle="0"/>
  <w:activeWritingStyle w:appName="MSWord" w:lang="en-HK" w:vendorID="64" w:dllVersion="131078" w:nlCheck="1" w:checkStyle="0"/>
  <w:activeWritingStyle w:appName="MSWord" w:lang="en-GB" w:vendorID="64" w:dllVersion="131078" w:nlCheck="1" w:checkStyle="0"/>
  <w:activeWritingStyle w:appName="MSWord" w:lang="zh-CN" w:vendorID="64" w:dllVersion="131077" w:nlCheck="1" w:checkStyle="1"/>
  <w:trackRevisions/>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AB5"/>
    <w:rsid w:val="00000EDA"/>
    <w:rsid w:val="00000FCE"/>
    <w:rsid w:val="000010E6"/>
    <w:rsid w:val="000019B9"/>
    <w:rsid w:val="00002632"/>
    <w:rsid w:val="00002EDE"/>
    <w:rsid w:val="00003109"/>
    <w:rsid w:val="000034C5"/>
    <w:rsid w:val="0001191B"/>
    <w:rsid w:val="00011FDB"/>
    <w:rsid w:val="000124D9"/>
    <w:rsid w:val="0001458F"/>
    <w:rsid w:val="000163E8"/>
    <w:rsid w:val="000166C0"/>
    <w:rsid w:val="00016CCC"/>
    <w:rsid w:val="00020164"/>
    <w:rsid w:val="000213DB"/>
    <w:rsid w:val="00032956"/>
    <w:rsid w:val="0003588B"/>
    <w:rsid w:val="0003700E"/>
    <w:rsid w:val="00040DAD"/>
    <w:rsid w:val="0004129A"/>
    <w:rsid w:val="00051114"/>
    <w:rsid w:val="00052515"/>
    <w:rsid w:val="00053FA1"/>
    <w:rsid w:val="000548ED"/>
    <w:rsid w:val="000606C9"/>
    <w:rsid w:val="00061FA8"/>
    <w:rsid w:val="00062EC6"/>
    <w:rsid w:val="00066E73"/>
    <w:rsid w:val="00070E8B"/>
    <w:rsid w:val="00073BF1"/>
    <w:rsid w:val="000745CD"/>
    <w:rsid w:val="0007522E"/>
    <w:rsid w:val="000815D5"/>
    <w:rsid w:val="00091225"/>
    <w:rsid w:val="000977AC"/>
    <w:rsid w:val="000A01D0"/>
    <w:rsid w:val="000A08BA"/>
    <w:rsid w:val="000A189F"/>
    <w:rsid w:val="000A2A3E"/>
    <w:rsid w:val="000A2C2C"/>
    <w:rsid w:val="000A38D3"/>
    <w:rsid w:val="000A60A6"/>
    <w:rsid w:val="000A723F"/>
    <w:rsid w:val="000B132D"/>
    <w:rsid w:val="000B4A41"/>
    <w:rsid w:val="000B4CD4"/>
    <w:rsid w:val="000B5D47"/>
    <w:rsid w:val="000C2765"/>
    <w:rsid w:val="000C4E48"/>
    <w:rsid w:val="000C5754"/>
    <w:rsid w:val="000C582E"/>
    <w:rsid w:val="000C5A39"/>
    <w:rsid w:val="000D3823"/>
    <w:rsid w:val="000D400D"/>
    <w:rsid w:val="000D5F73"/>
    <w:rsid w:val="000D6502"/>
    <w:rsid w:val="000D6AC5"/>
    <w:rsid w:val="000D7F67"/>
    <w:rsid w:val="000E07BF"/>
    <w:rsid w:val="000E1392"/>
    <w:rsid w:val="000F04E9"/>
    <w:rsid w:val="000F11E9"/>
    <w:rsid w:val="000F45BA"/>
    <w:rsid w:val="000F4A0C"/>
    <w:rsid w:val="000F506F"/>
    <w:rsid w:val="000F5A29"/>
    <w:rsid w:val="00101F11"/>
    <w:rsid w:val="00102A8D"/>
    <w:rsid w:val="00105C23"/>
    <w:rsid w:val="00105DF5"/>
    <w:rsid w:val="00110C56"/>
    <w:rsid w:val="0011500A"/>
    <w:rsid w:val="00117841"/>
    <w:rsid w:val="00117CA2"/>
    <w:rsid w:val="0012031F"/>
    <w:rsid w:val="00124068"/>
    <w:rsid w:val="00131209"/>
    <w:rsid w:val="00131D4A"/>
    <w:rsid w:val="001357F6"/>
    <w:rsid w:val="00142C90"/>
    <w:rsid w:val="00143946"/>
    <w:rsid w:val="00143BCD"/>
    <w:rsid w:val="00144427"/>
    <w:rsid w:val="00146ADA"/>
    <w:rsid w:val="001478FD"/>
    <w:rsid w:val="00147CF9"/>
    <w:rsid w:val="00151F7A"/>
    <w:rsid w:val="0015405B"/>
    <w:rsid w:val="0015647F"/>
    <w:rsid w:val="001578AB"/>
    <w:rsid w:val="001601EE"/>
    <w:rsid w:val="001616AD"/>
    <w:rsid w:val="0016224E"/>
    <w:rsid w:val="00163113"/>
    <w:rsid w:val="00165AB1"/>
    <w:rsid w:val="00165FCF"/>
    <w:rsid w:val="00167125"/>
    <w:rsid w:val="0016771F"/>
    <w:rsid w:val="00167D8B"/>
    <w:rsid w:val="0017059D"/>
    <w:rsid w:val="001712B4"/>
    <w:rsid w:val="001752F5"/>
    <w:rsid w:val="00176D17"/>
    <w:rsid w:val="00176F36"/>
    <w:rsid w:val="0018120C"/>
    <w:rsid w:val="00181381"/>
    <w:rsid w:val="00182040"/>
    <w:rsid w:val="0018390C"/>
    <w:rsid w:val="00184C3E"/>
    <w:rsid w:val="0018534A"/>
    <w:rsid w:val="00187495"/>
    <w:rsid w:val="001925EA"/>
    <w:rsid w:val="001947EE"/>
    <w:rsid w:val="00194E9F"/>
    <w:rsid w:val="001968D0"/>
    <w:rsid w:val="001977F2"/>
    <w:rsid w:val="001A1CCD"/>
    <w:rsid w:val="001A440D"/>
    <w:rsid w:val="001A47B7"/>
    <w:rsid w:val="001A6EF5"/>
    <w:rsid w:val="001B5958"/>
    <w:rsid w:val="001B6240"/>
    <w:rsid w:val="001C0940"/>
    <w:rsid w:val="001C0CC0"/>
    <w:rsid w:val="001C119E"/>
    <w:rsid w:val="001C3023"/>
    <w:rsid w:val="001C3659"/>
    <w:rsid w:val="001C55FD"/>
    <w:rsid w:val="001D0D3A"/>
    <w:rsid w:val="001D194F"/>
    <w:rsid w:val="001D57B8"/>
    <w:rsid w:val="001D7D1E"/>
    <w:rsid w:val="001E0B33"/>
    <w:rsid w:val="001E1F32"/>
    <w:rsid w:val="001E5568"/>
    <w:rsid w:val="001E578B"/>
    <w:rsid w:val="001E65C3"/>
    <w:rsid w:val="001E661B"/>
    <w:rsid w:val="001F189B"/>
    <w:rsid w:val="001F251E"/>
    <w:rsid w:val="001F6738"/>
    <w:rsid w:val="00201F3A"/>
    <w:rsid w:val="002037D5"/>
    <w:rsid w:val="00204BC2"/>
    <w:rsid w:val="00210FBF"/>
    <w:rsid w:val="00216D11"/>
    <w:rsid w:val="00221C07"/>
    <w:rsid w:val="00224EC4"/>
    <w:rsid w:val="002254F3"/>
    <w:rsid w:val="00225B2C"/>
    <w:rsid w:val="00233CE2"/>
    <w:rsid w:val="002348ED"/>
    <w:rsid w:val="0023496C"/>
    <w:rsid w:val="00234A7A"/>
    <w:rsid w:val="0024725A"/>
    <w:rsid w:val="00250A34"/>
    <w:rsid w:val="002523F8"/>
    <w:rsid w:val="0025387E"/>
    <w:rsid w:val="00254EF4"/>
    <w:rsid w:val="00255228"/>
    <w:rsid w:val="00271455"/>
    <w:rsid w:val="002717A4"/>
    <w:rsid w:val="00273ADA"/>
    <w:rsid w:val="00275977"/>
    <w:rsid w:val="00276899"/>
    <w:rsid w:val="0028047B"/>
    <w:rsid w:val="0028071A"/>
    <w:rsid w:val="00282499"/>
    <w:rsid w:val="002839E2"/>
    <w:rsid w:val="00284533"/>
    <w:rsid w:val="0028643B"/>
    <w:rsid w:val="00287343"/>
    <w:rsid w:val="00287669"/>
    <w:rsid w:val="0029018A"/>
    <w:rsid w:val="002918CC"/>
    <w:rsid w:val="00294C01"/>
    <w:rsid w:val="00296629"/>
    <w:rsid w:val="00297077"/>
    <w:rsid w:val="00297E0A"/>
    <w:rsid w:val="002A1E95"/>
    <w:rsid w:val="002A3E87"/>
    <w:rsid w:val="002A6EE7"/>
    <w:rsid w:val="002B0E6B"/>
    <w:rsid w:val="002B3054"/>
    <w:rsid w:val="002B409E"/>
    <w:rsid w:val="002B4B02"/>
    <w:rsid w:val="002B546C"/>
    <w:rsid w:val="002B6784"/>
    <w:rsid w:val="002B70D1"/>
    <w:rsid w:val="002C0148"/>
    <w:rsid w:val="002C27F4"/>
    <w:rsid w:val="002C3484"/>
    <w:rsid w:val="002C399F"/>
    <w:rsid w:val="002C4B3A"/>
    <w:rsid w:val="002C5467"/>
    <w:rsid w:val="002C59AA"/>
    <w:rsid w:val="002D3FDD"/>
    <w:rsid w:val="002D5CBE"/>
    <w:rsid w:val="002D6097"/>
    <w:rsid w:val="002E1107"/>
    <w:rsid w:val="002E5419"/>
    <w:rsid w:val="002E798E"/>
    <w:rsid w:val="002F296A"/>
    <w:rsid w:val="002F44A6"/>
    <w:rsid w:val="002F7FE8"/>
    <w:rsid w:val="00301850"/>
    <w:rsid w:val="00301BB9"/>
    <w:rsid w:val="0030225A"/>
    <w:rsid w:val="00302603"/>
    <w:rsid w:val="00303461"/>
    <w:rsid w:val="003041DB"/>
    <w:rsid w:val="00306955"/>
    <w:rsid w:val="00307313"/>
    <w:rsid w:val="003110EE"/>
    <w:rsid w:val="003132AD"/>
    <w:rsid w:val="00313FAD"/>
    <w:rsid w:val="003209F5"/>
    <w:rsid w:val="00323E98"/>
    <w:rsid w:val="00324C37"/>
    <w:rsid w:val="00325987"/>
    <w:rsid w:val="00325F90"/>
    <w:rsid w:val="0033047D"/>
    <w:rsid w:val="00330693"/>
    <w:rsid w:val="003317A6"/>
    <w:rsid w:val="00331A6C"/>
    <w:rsid w:val="003321E3"/>
    <w:rsid w:val="00333E1D"/>
    <w:rsid w:val="00336F85"/>
    <w:rsid w:val="003373C0"/>
    <w:rsid w:val="00346165"/>
    <w:rsid w:val="00346710"/>
    <w:rsid w:val="0034775A"/>
    <w:rsid w:val="00347BBD"/>
    <w:rsid w:val="0035245D"/>
    <w:rsid w:val="003528C0"/>
    <w:rsid w:val="00354A8F"/>
    <w:rsid w:val="00356E0A"/>
    <w:rsid w:val="003579EC"/>
    <w:rsid w:val="00357FED"/>
    <w:rsid w:val="00360E95"/>
    <w:rsid w:val="00361E7E"/>
    <w:rsid w:val="00363256"/>
    <w:rsid w:val="00364D48"/>
    <w:rsid w:val="00370EC7"/>
    <w:rsid w:val="003762D7"/>
    <w:rsid w:val="003771B0"/>
    <w:rsid w:val="00382603"/>
    <w:rsid w:val="003851D3"/>
    <w:rsid w:val="00386DC0"/>
    <w:rsid w:val="00390CE1"/>
    <w:rsid w:val="00391147"/>
    <w:rsid w:val="003913DA"/>
    <w:rsid w:val="0039607E"/>
    <w:rsid w:val="0039624C"/>
    <w:rsid w:val="0039732F"/>
    <w:rsid w:val="00397991"/>
    <w:rsid w:val="003A3E3C"/>
    <w:rsid w:val="003A6CCE"/>
    <w:rsid w:val="003B1E48"/>
    <w:rsid w:val="003B27A3"/>
    <w:rsid w:val="003B38BA"/>
    <w:rsid w:val="003B4FD4"/>
    <w:rsid w:val="003B6305"/>
    <w:rsid w:val="003C0AFF"/>
    <w:rsid w:val="003C43A1"/>
    <w:rsid w:val="003C663F"/>
    <w:rsid w:val="003D1394"/>
    <w:rsid w:val="003D1447"/>
    <w:rsid w:val="003D274F"/>
    <w:rsid w:val="003D4B9F"/>
    <w:rsid w:val="003D50E8"/>
    <w:rsid w:val="003D663F"/>
    <w:rsid w:val="003D6D1E"/>
    <w:rsid w:val="003D732D"/>
    <w:rsid w:val="003E211D"/>
    <w:rsid w:val="003E4AE2"/>
    <w:rsid w:val="003F1B23"/>
    <w:rsid w:val="003F3DAB"/>
    <w:rsid w:val="003F41DC"/>
    <w:rsid w:val="003F71AD"/>
    <w:rsid w:val="00401864"/>
    <w:rsid w:val="004024C8"/>
    <w:rsid w:val="00402C3A"/>
    <w:rsid w:val="00402F25"/>
    <w:rsid w:val="004033F9"/>
    <w:rsid w:val="00405F9D"/>
    <w:rsid w:val="004060D9"/>
    <w:rsid w:val="00411478"/>
    <w:rsid w:val="0041297E"/>
    <w:rsid w:val="00413065"/>
    <w:rsid w:val="004144A7"/>
    <w:rsid w:val="004172B0"/>
    <w:rsid w:val="004210BD"/>
    <w:rsid w:val="00421DB4"/>
    <w:rsid w:val="00422D10"/>
    <w:rsid w:val="00424B52"/>
    <w:rsid w:val="0042554F"/>
    <w:rsid w:val="00425C46"/>
    <w:rsid w:val="00425ED6"/>
    <w:rsid w:val="0043016B"/>
    <w:rsid w:val="0043086A"/>
    <w:rsid w:val="00431BC6"/>
    <w:rsid w:val="0043211E"/>
    <w:rsid w:val="004326EA"/>
    <w:rsid w:val="004341D3"/>
    <w:rsid w:val="004348C0"/>
    <w:rsid w:val="004406DB"/>
    <w:rsid w:val="004430F4"/>
    <w:rsid w:val="00445049"/>
    <w:rsid w:val="00450579"/>
    <w:rsid w:val="00450C80"/>
    <w:rsid w:val="004525B9"/>
    <w:rsid w:val="00453282"/>
    <w:rsid w:val="0045531E"/>
    <w:rsid w:val="004568B2"/>
    <w:rsid w:val="004642B6"/>
    <w:rsid w:val="00464A3D"/>
    <w:rsid w:val="004703DD"/>
    <w:rsid w:val="0047183C"/>
    <w:rsid w:val="00474D25"/>
    <w:rsid w:val="00474EDB"/>
    <w:rsid w:val="0048078E"/>
    <w:rsid w:val="00483FFD"/>
    <w:rsid w:val="00485E00"/>
    <w:rsid w:val="00487180"/>
    <w:rsid w:val="0048720B"/>
    <w:rsid w:val="0048753E"/>
    <w:rsid w:val="0049150E"/>
    <w:rsid w:val="004924B2"/>
    <w:rsid w:val="00493BFE"/>
    <w:rsid w:val="00496645"/>
    <w:rsid w:val="0049679D"/>
    <w:rsid w:val="004A1062"/>
    <w:rsid w:val="004A34C2"/>
    <w:rsid w:val="004A4E11"/>
    <w:rsid w:val="004A5680"/>
    <w:rsid w:val="004A658C"/>
    <w:rsid w:val="004A666A"/>
    <w:rsid w:val="004A78B1"/>
    <w:rsid w:val="004B2AC1"/>
    <w:rsid w:val="004B3C9A"/>
    <w:rsid w:val="004B4EAF"/>
    <w:rsid w:val="004B76B8"/>
    <w:rsid w:val="004C1001"/>
    <w:rsid w:val="004C3A9B"/>
    <w:rsid w:val="004C443F"/>
    <w:rsid w:val="004C4725"/>
    <w:rsid w:val="004C5E9C"/>
    <w:rsid w:val="004C6F58"/>
    <w:rsid w:val="004C78E6"/>
    <w:rsid w:val="004D2123"/>
    <w:rsid w:val="004D28EE"/>
    <w:rsid w:val="004D2CD9"/>
    <w:rsid w:val="004D50DD"/>
    <w:rsid w:val="004D799F"/>
    <w:rsid w:val="004D7F40"/>
    <w:rsid w:val="004E2F50"/>
    <w:rsid w:val="004E4261"/>
    <w:rsid w:val="004E6579"/>
    <w:rsid w:val="004F1416"/>
    <w:rsid w:val="004F1D4A"/>
    <w:rsid w:val="004F4644"/>
    <w:rsid w:val="004F7065"/>
    <w:rsid w:val="004F7620"/>
    <w:rsid w:val="0050524C"/>
    <w:rsid w:val="00505BF5"/>
    <w:rsid w:val="00507175"/>
    <w:rsid w:val="0051019C"/>
    <w:rsid w:val="00510264"/>
    <w:rsid w:val="00510A84"/>
    <w:rsid w:val="00510CD1"/>
    <w:rsid w:val="005111DB"/>
    <w:rsid w:val="00511808"/>
    <w:rsid w:val="00512723"/>
    <w:rsid w:val="00512CA2"/>
    <w:rsid w:val="00513CF0"/>
    <w:rsid w:val="00515402"/>
    <w:rsid w:val="00515D25"/>
    <w:rsid w:val="00515D66"/>
    <w:rsid w:val="00517FF9"/>
    <w:rsid w:val="00524B0C"/>
    <w:rsid w:val="00524DBA"/>
    <w:rsid w:val="005273F2"/>
    <w:rsid w:val="005338D9"/>
    <w:rsid w:val="00533D8C"/>
    <w:rsid w:val="00535846"/>
    <w:rsid w:val="00535F0D"/>
    <w:rsid w:val="00541716"/>
    <w:rsid w:val="005426C9"/>
    <w:rsid w:val="00543E2C"/>
    <w:rsid w:val="00544B21"/>
    <w:rsid w:val="00544E7A"/>
    <w:rsid w:val="00545FA5"/>
    <w:rsid w:val="00550C43"/>
    <w:rsid w:val="00552090"/>
    <w:rsid w:val="005547C4"/>
    <w:rsid w:val="00556BFB"/>
    <w:rsid w:val="00557965"/>
    <w:rsid w:val="0056037B"/>
    <w:rsid w:val="00562810"/>
    <w:rsid w:val="00564867"/>
    <w:rsid w:val="00564E6D"/>
    <w:rsid w:val="00567562"/>
    <w:rsid w:val="00567FF3"/>
    <w:rsid w:val="005707F0"/>
    <w:rsid w:val="00570AC9"/>
    <w:rsid w:val="00571D9B"/>
    <w:rsid w:val="005721FA"/>
    <w:rsid w:val="0057270F"/>
    <w:rsid w:val="00572731"/>
    <w:rsid w:val="00574161"/>
    <w:rsid w:val="005758F1"/>
    <w:rsid w:val="00576AAF"/>
    <w:rsid w:val="00577583"/>
    <w:rsid w:val="00581DFA"/>
    <w:rsid w:val="00583E71"/>
    <w:rsid w:val="00586878"/>
    <w:rsid w:val="0059093C"/>
    <w:rsid w:val="005911B1"/>
    <w:rsid w:val="00592358"/>
    <w:rsid w:val="00593533"/>
    <w:rsid w:val="00595AE0"/>
    <w:rsid w:val="00596407"/>
    <w:rsid w:val="005A00BD"/>
    <w:rsid w:val="005A0E2C"/>
    <w:rsid w:val="005A183A"/>
    <w:rsid w:val="005A5911"/>
    <w:rsid w:val="005A6929"/>
    <w:rsid w:val="005A6CF0"/>
    <w:rsid w:val="005A7DFB"/>
    <w:rsid w:val="005B0A87"/>
    <w:rsid w:val="005B4BB7"/>
    <w:rsid w:val="005D0636"/>
    <w:rsid w:val="005D27EB"/>
    <w:rsid w:val="005D3A74"/>
    <w:rsid w:val="005D412D"/>
    <w:rsid w:val="005D56FF"/>
    <w:rsid w:val="005E110E"/>
    <w:rsid w:val="005E2845"/>
    <w:rsid w:val="005E2F7E"/>
    <w:rsid w:val="005E4E6C"/>
    <w:rsid w:val="005E7424"/>
    <w:rsid w:val="005F11AD"/>
    <w:rsid w:val="005F1C54"/>
    <w:rsid w:val="005F333E"/>
    <w:rsid w:val="005F42E4"/>
    <w:rsid w:val="005F50B2"/>
    <w:rsid w:val="005F524E"/>
    <w:rsid w:val="005F6CB2"/>
    <w:rsid w:val="005F7AAF"/>
    <w:rsid w:val="005F7E9E"/>
    <w:rsid w:val="00600EC2"/>
    <w:rsid w:val="00601A39"/>
    <w:rsid w:val="00602358"/>
    <w:rsid w:val="00603E7A"/>
    <w:rsid w:val="00603F99"/>
    <w:rsid w:val="00606235"/>
    <w:rsid w:val="00607886"/>
    <w:rsid w:val="00610A86"/>
    <w:rsid w:val="0061324C"/>
    <w:rsid w:val="006133A4"/>
    <w:rsid w:val="00613E04"/>
    <w:rsid w:val="006142F8"/>
    <w:rsid w:val="0061611B"/>
    <w:rsid w:val="00616168"/>
    <w:rsid w:val="0062273B"/>
    <w:rsid w:val="00622DEB"/>
    <w:rsid w:val="00623B04"/>
    <w:rsid w:val="006302CC"/>
    <w:rsid w:val="00634077"/>
    <w:rsid w:val="00635B7F"/>
    <w:rsid w:val="00640C84"/>
    <w:rsid w:val="0064117D"/>
    <w:rsid w:val="00642245"/>
    <w:rsid w:val="00642D47"/>
    <w:rsid w:val="006430CB"/>
    <w:rsid w:val="006456D1"/>
    <w:rsid w:val="00645C06"/>
    <w:rsid w:val="006461B3"/>
    <w:rsid w:val="00651086"/>
    <w:rsid w:val="0065285F"/>
    <w:rsid w:val="006536E5"/>
    <w:rsid w:val="00653B21"/>
    <w:rsid w:val="006560AB"/>
    <w:rsid w:val="006604C5"/>
    <w:rsid w:val="00662226"/>
    <w:rsid w:val="006631D5"/>
    <w:rsid w:val="00664113"/>
    <w:rsid w:val="00664D65"/>
    <w:rsid w:val="00665136"/>
    <w:rsid w:val="00665BF1"/>
    <w:rsid w:val="00672247"/>
    <w:rsid w:val="00673C35"/>
    <w:rsid w:val="0067624B"/>
    <w:rsid w:val="00676759"/>
    <w:rsid w:val="00677370"/>
    <w:rsid w:val="006802D6"/>
    <w:rsid w:val="0068563E"/>
    <w:rsid w:val="00690C6D"/>
    <w:rsid w:val="00691432"/>
    <w:rsid w:val="00691D2E"/>
    <w:rsid w:val="0069257A"/>
    <w:rsid w:val="00692C89"/>
    <w:rsid w:val="006947F8"/>
    <w:rsid w:val="006948E4"/>
    <w:rsid w:val="006A283B"/>
    <w:rsid w:val="006A346B"/>
    <w:rsid w:val="006A38A4"/>
    <w:rsid w:val="006A3A7D"/>
    <w:rsid w:val="006A5E1A"/>
    <w:rsid w:val="006B2736"/>
    <w:rsid w:val="006B5FF8"/>
    <w:rsid w:val="006B61E5"/>
    <w:rsid w:val="006B65B9"/>
    <w:rsid w:val="006C1E67"/>
    <w:rsid w:val="006C219E"/>
    <w:rsid w:val="006C2A98"/>
    <w:rsid w:val="006C3170"/>
    <w:rsid w:val="006C671A"/>
    <w:rsid w:val="006C68D0"/>
    <w:rsid w:val="006D34B8"/>
    <w:rsid w:val="006D6DF5"/>
    <w:rsid w:val="006E1351"/>
    <w:rsid w:val="006E2435"/>
    <w:rsid w:val="006E4458"/>
    <w:rsid w:val="006E4CF2"/>
    <w:rsid w:val="006E577D"/>
    <w:rsid w:val="006E7A9C"/>
    <w:rsid w:val="006F0094"/>
    <w:rsid w:val="006F2D92"/>
    <w:rsid w:val="006F30E6"/>
    <w:rsid w:val="006F7FC4"/>
    <w:rsid w:val="00703B6A"/>
    <w:rsid w:val="00703EB4"/>
    <w:rsid w:val="00704F20"/>
    <w:rsid w:val="007074A7"/>
    <w:rsid w:val="00710200"/>
    <w:rsid w:val="00710AC0"/>
    <w:rsid w:val="00711869"/>
    <w:rsid w:val="00711A43"/>
    <w:rsid w:val="00711AA6"/>
    <w:rsid w:val="00712E38"/>
    <w:rsid w:val="007146EE"/>
    <w:rsid w:val="00716F90"/>
    <w:rsid w:val="00724846"/>
    <w:rsid w:val="00725008"/>
    <w:rsid w:val="00727D88"/>
    <w:rsid w:val="00727FD4"/>
    <w:rsid w:val="007316CC"/>
    <w:rsid w:val="007317D8"/>
    <w:rsid w:val="00733A35"/>
    <w:rsid w:val="00733B78"/>
    <w:rsid w:val="0073421C"/>
    <w:rsid w:val="00734252"/>
    <w:rsid w:val="0073433A"/>
    <w:rsid w:val="00734B32"/>
    <w:rsid w:val="00734E07"/>
    <w:rsid w:val="00741422"/>
    <w:rsid w:val="007414B9"/>
    <w:rsid w:val="007425E5"/>
    <w:rsid w:val="00742ABD"/>
    <w:rsid w:val="00746BFB"/>
    <w:rsid w:val="00761B4B"/>
    <w:rsid w:val="00762496"/>
    <w:rsid w:val="007638DF"/>
    <w:rsid w:val="00763FE5"/>
    <w:rsid w:val="00767AEC"/>
    <w:rsid w:val="00773A3B"/>
    <w:rsid w:val="00773FBB"/>
    <w:rsid w:val="0077734C"/>
    <w:rsid w:val="00781A88"/>
    <w:rsid w:val="00782B01"/>
    <w:rsid w:val="00791D3D"/>
    <w:rsid w:val="00791EA4"/>
    <w:rsid w:val="007929F2"/>
    <w:rsid w:val="007940B9"/>
    <w:rsid w:val="007966A8"/>
    <w:rsid w:val="007969F6"/>
    <w:rsid w:val="0079796B"/>
    <w:rsid w:val="007A0581"/>
    <w:rsid w:val="007A1718"/>
    <w:rsid w:val="007A2BC6"/>
    <w:rsid w:val="007A3738"/>
    <w:rsid w:val="007A3A25"/>
    <w:rsid w:val="007A3E20"/>
    <w:rsid w:val="007A4CAF"/>
    <w:rsid w:val="007A4F4E"/>
    <w:rsid w:val="007A5721"/>
    <w:rsid w:val="007A5DAE"/>
    <w:rsid w:val="007A62DE"/>
    <w:rsid w:val="007B0485"/>
    <w:rsid w:val="007B2CD9"/>
    <w:rsid w:val="007B3E4C"/>
    <w:rsid w:val="007B53CD"/>
    <w:rsid w:val="007B71C7"/>
    <w:rsid w:val="007C2089"/>
    <w:rsid w:val="007C48EF"/>
    <w:rsid w:val="007C4A03"/>
    <w:rsid w:val="007C6A34"/>
    <w:rsid w:val="007C6D2B"/>
    <w:rsid w:val="007C7FC8"/>
    <w:rsid w:val="007D0108"/>
    <w:rsid w:val="007D1153"/>
    <w:rsid w:val="007D2516"/>
    <w:rsid w:val="007D4394"/>
    <w:rsid w:val="007E2ABC"/>
    <w:rsid w:val="007E4DEC"/>
    <w:rsid w:val="007E57CF"/>
    <w:rsid w:val="007E6402"/>
    <w:rsid w:val="007E65F0"/>
    <w:rsid w:val="007E6979"/>
    <w:rsid w:val="007E7D3E"/>
    <w:rsid w:val="007E7FFB"/>
    <w:rsid w:val="007F1493"/>
    <w:rsid w:val="007F6441"/>
    <w:rsid w:val="007F775E"/>
    <w:rsid w:val="00800F12"/>
    <w:rsid w:val="00804AF7"/>
    <w:rsid w:val="0080528E"/>
    <w:rsid w:val="008071EC"/>
    <w:rsid w:val="0081083C"/>
    <w:rsid w:val="00811C45"/>
    <w:rsid w:val="00813C8B"/>
    <w:rsid w:val="00813E7A"/>
    <w:rsid w:val="00813EF3"/>
    <w:rsid w:val="00817485"/>
    <w:rsid w:val="0081792B"/>
    <w:rsid w:val="0082061B"/>
    <w:rsid w:val="0082134B"/>
    <w:rsid w:val="0082231D"/>
    <w:rsid w:val="008232F4"/>
    <w:rsid w:val="00823BD4"/>
    <w:rsid w:val="00824FB8"/>
    <w:rsid w:val="008250E0"/>
    <w:rsid w:val="00831215"/>
    <w:rsid w:val="0083280C"/>
    <w:rsid w:val="00833E52"/>
    <w:rsid w:val="0083433B"/>
    <w:rsid w:val="0083653E"/>
    <w:rsid w:val="00842016"/>
    <w:rsid w:val="00842C85"/>
    <w:rsid w:val="00843067"/>
    <w:rsid w:val="008431E4"/>
    <w:rsid w:val="00843F5C"/>
    <w:rsid w:val="00844616"/>
    <w:rsid w:val="00845D85"/>
    <w:rsid w:val="00851FFB"/>
    <w:rsid w:val="008632F2"/>
    <w:rsid w:val="0086351A"/>
    <w:rsid w:val="008637C3"/>
    <w:rsid w:val="00863E45"/>
    <w:rsid w:val="008658AB"/>
    <w:rsid w:val="008658F6"/>
    <w:rsid w:val="00867A25"/>
    <w:rsid w:val="00867E5F"/>
    <w:rsid w:val="00872979"/>
    <w:rsid w:val="00873159"/>
    <w:rsid w:val="00873492"/>
    <w:rsid w:val="00875231"/>
    <w:rsid w:val="0088675E"/>
    <w:rsid w:val="008877DA"/>
    <w:rsid w:val="00887CBA"/>
    <w:rsid w:val="00887EBD"/>
    <w:rsid w:val="00891036"/>
    <w:rsid w:val="00891193"/>
    <w:rsid w:val="0089136E"/>
    <w:rsid w:val="008917CD"/>
    <w:rsid w:val="008925D5"/>
    <w:rsid w:val="008943B7"/>
    <w:rsid w:val="0089458E"/>
    <w:rsid w:val="008955D5"/>
    <w:rsid w:val="0089762B"/>
    <w:rsid w:val="008A3A27"/>
    <w:rsid w:val="008A4C41"/>
    <w:rsid w:val="008A5620"/>
    <w:rsid w:val="008A6BF2"/>
    <w:rsid w:val="008A7502"/>
    <w:rsid w:val="008B078F"/>
    <w:rsid w:val="008B0807"/>
    <w:rsid w:val="008B1FC8"/>
    <w:rsid w:val="008B20BB"/>
    <w:rsid w:val="008B3A33"/>
    <w:rsid w:val="008B3B7C"/>
    <w:rsid w:val="008B56F6"/>
    <w:rsid w:val="008B7231"/>
    <w:rsid w:val="008C133C"/>
    <w:rsid w:val="008C40FF"/>
    <w:rsid w:val="008D1152"/>
    <w:rsid w:val="008E3493"/>
    <w:rsid w:val="008E7B37"/>
    <w:rsid w:val="008F0293"/>
    <w:rsid w:val="008F2E37"/>
    <w:rsid w:val="00905E72"/>
    <w:rsid w:val="0090610A"/>
    <w:rsid w:val="009076D0"/>
    <w:rsid w:val="009133CA"/>
    <w:rsid w:val="00915A89"/>
    <w:rsid w:val="009163E2"/>
    <w:rsid w:val="00921820"/>
    <w:rsid w:val="00923B91"/>
    <w:rsid w:val="00926826"/>
    <w:rsid w:val="00926D8D"/>
    <w:rsid w:val="0093040A"/>
    <w:rsid w:val="00930EE8"/>
    <w:rsid w:val="0093350E"/>
    <w:rsid w:val="00933732"/>
    <w:rsid w:val="0093484D"/>
    <w:rsid w:val="0093560E"/>
    <w:rsid w:val="00936180"/>
    <w:rsid w:val="009464A5"/>
    <w:rsid w:val="00953F3D"/>
    <w:rsid w:val="00954E6C"/>
    <w:rsid w:val="00955324"/>
    <w:rsid w:val="009568EB"/>
    <w:rsid w:val="00956CB2"/>
    <w:rsid w:val="009574F1"/>
    <w:rsid w:val="009637A7"/>
    <w:rsid w:val="00967654"/>
    <w:rsid w:val="00971976"/>
    <w:rsid w:val="00971E34"/>
    <w:rsid w:val="0097264A"/>
    <w:rsid w:val="00973673"/>
    <w:rsid w:val="009779EE"/>
    <w:rsid w:val="0098509A"/>
    <w:rsid w:val="00990246"/>
    <w:rsid w:val="00995356"/>
    <w:rsid w:val="0099674A"/>
    <w:rsid w:val="00997B68"/>
    <w:rsid w:val="009A093B"/>
    <w:rsid w:val="009A1A8E"/>
    <w:rsid w:val="009A6166"/>
    <w:rsid w:val="009A6319"/>
    <w:rsid w:val="009B1A69"/>
    <w:rsid w:val="009B1DD5"/>
    <w:rsid w:val="009B37BD"/>
    <w:rsid w:val="009B396C"/>
    <w:rsid w:val="009B438F"/>
    <w:rsid w:val="009B58F6"/>
    <w:rsid w:val="009B703C"/>
    <w:rsid w:val="009C3AFA"/>
    <w:rsid w:val="009C47E0"/>
    <w:rsid w:val="009C6AFA"/>
    <w:rsid w:val="009C6D62"/>
    <w:rsid w:val="009D0B13"/>
    <w:rsid w:val="009D0B4B"/>
    <w:rsid w:val="009D1E60"/>
    <w:rsid w:val="009D1F43"/>
    <w:rsid w:val="009D2B31"/>
    <w:rsid w:val="009E0260"/>
    <w:rsid w:val="009E0A86"/>
    <w:rsid w:val="009E4067"/>
    <w:rsid w:val="009E67A6"/>
    <w:rsid w:val="009E790C"/>
    <w:rsid w:val="009F0BAE"/>
    <w:rsid w:val="009F1C15"/>
    <w:rsid w:val="009F5744"/>
    <w:rsid w:val="009F5C63"/>
    <w:rsid w:val="00A00BE4"/>
    <w:rsid w:val="00A0171E"/>
    <w:rsid w:val="00A03043"/>
    <w:rsid w:val="00A055C7"/>
    <w:rsid w:val="00A07163"/>
    <w:rsid w:val="00A073D5"/>
    <w:rsid w:val="00A1014C"/>
    <w:rsid w:val="00A10D74"/>
    <w:rsid w:val="00A115C2"/>
    <w:rsid w:val="00A15AC9"/>
    <w:rsid w:val="00A15F32"/>
    <w:rsid w:val="00A21E08"/>
    <w:rsid w:val="00A223C0"/>
    <w:rsid w:val="00A23AAA"/>
    <w:rsid w:val="00A24607"/>
    <w:rsid w:val="00A249AA"/>
    <w:rsid w:val="00A25C32"/>
    <w:rsid w:val="00A325AB"/>
    <w:rsid w:val="00A32EF6"/>
    <w:rsid w:val="00A35011"/>
    <w:rsid w:val="00A434DE"/>
    <w:rsid w:val="00A435C6"/>
    <w:rsid w:val="00A4366E"/>
    <w:rsid w:val="00A4567E"/>
    <w:rsid w:val="00A46FB8"/>
    <w:rsid w:val="00A51B34"/>
    <w:rsid w:val="00A523A0"/>
    <w:rsid w:val="00A5366E"/>
    <w:rsid w:val="00A552A1"/>
    <w:rsid w:val="00A56BED"/>
    <w:rsid w:val="00A57AFB"/>
    <w:rsid w:val="00A6269A"/>
    <w:rsid w:val="00A63AC5"/>
    <w:rsid w:val="00A63D1F"/>
    <w:rsid w:val="00A67E62"/>
    <w:rsid w:val="00A73911"/>
    <w:rsid w:val="00A73FC3"/>
    <w:rsid w:val="00A74FE2"/>
    <w:rsid w:val="00A761B2"/>
    <w:rsid w:val="00A76FD3"/>
    <w:rsid w:val="00A778F8"/>
    <w:rsid w:val="00A77CAE"/>
    <w:rsid w:val="00A77CE0"/>
    <w:rsid w:val="00A8115D"/>
    <w:rsid w:val="00A83A8D"/>
    <w:rsid w:val="00A8515F"/>
    <w:rsid w:val="00A87C5F"/>
    <w:rsid w:val="00A932B9"/>
    <w:rsid w:val="00A94757"/>
    <w:rsid w:val="00A96444"/>
    <w:rsid w:val="00A97451"/>
    <w:rsid w:val="00A97E4C"/>
    <w:rsid w:val="00AA0D01"/>
    <w:rsid w:val="00AA623C"/>
    <w:rsid w:val="00AB2775"/>
    <w:rsid w:val="00AB30FB"/>
    <w:rsid w:val="00AB3490"/>
    <w:rsid w:val="00AB5851"/>
    <w:rsid w:val="00AB5BE9"/>
    <w:rsid w:val="00AB6313"/>
    <w:rsid w:val="00AC04F5"/>
    <w:rsid w:val="00AC0EDF"/>
    <w:rsid w:val="00AC3E31"/>
    <w:rsid w:val="00AC3EFA"/>
    <w:rsid w:val="00AD0D67"/>
    <w:rsid w:val="00AD22E2"/>
    <w:rsid w:val="00AD39E7"/>
    <w:rsid w:val="00AD3E7F"/>
    <w:rsid w:val="00AD58D1"/>
    <w:rsid w:val="00AD63D2"/>
    <w:rsid w:val="00AF1147"/>
    <w:rsid w:val="00AF6F9D"/>
    <w:rsid w:val="00B03400"/>
    <w:rsid w:val="00B06BB9"/>
    <w:rsid w:val="00B10DD2"/>
    <w:rsid w:val="00B11390"/>
    <w:rsid w:val="00B11F9C"/>
    <w:rsid w:val="00B11FC6"/>
    <w:rsid w:val="00B144F5"/>
    <w:rsid w:val="00B21623"/>
    <w:rsid w:val="00B25500"/>
    <w:rsid w:val="00B2768C"/>
    <w:rsid w:val="00B300F3"/>
    <w:rsid w:val="00B32568"/>
    <w:rsid w:val="00B32BF2"/>
    <w:rsid w:val="00B32DBB"/>
    <w:rsid w:val="00B3355B"/>
    <w:rsid w:val="00B37AAF"/>
    <w:rsid w:val="00B40032"/>
    <w:rsid w:val="00B43EB8"/>
    <w:rsid w:val="00B507B8"/>
    <w:rsid w:val="00B51B4F"/>
    <w:rsid w:val="00B51FFB"/>
    <w:rsid w:val="00B54AB0"/>
    <w:rsid w:val="00B60151"/>
    <w:rsid w:val="00B616D5"/>
    <w:rsid w:val="00B64571"/>
    <w:rsid w:val="00B654BA"/>
    <w:rsid w:val="00B65729"/>
    <w:rsid w:val="00B6627E"/>
    <w:rsid w:val="00B66C3F"/>
    <w:rsid w:val="00B66CD3"/>
    <w:rsid w:val="00B6706B"/>
    <w:rsid w:val="00B7050F"/>
    <w:rsid w:val="00B71341"/>
    <w:rsid w:val="00B72FBD"/>
    <w:rsid w:val="00B731EF"/>
    <w:rsid w:val="00B77710"/>
    <w:rsid w:val="00B835F6"/>
    <w:rsid w:val="00B86FC2"/>
    <w:rsid w:val="00B87C14"/>
    <w:rsid w:val="00B92D95"/>
    <w:rsid w:val="00B940B7"/>
    <w:rsid w:val="00BA072F"/>
    <w:rsid w:val="00BA0A34"/>
    <w:rsid w:val="00BA175B"/>
    <w:rsid w:val="00BA2434"/>
    <w:rsid w:val="00BA54EF"/>
    <w:rsid w:val="00BA6FB5"/>
    <w:rsid w:val="00BB1D02"/>
    <w:rsid w:val="00BB48FA"/>
    <w:rsid w:val="00BB57B9"/>
    <w:rsid w:val="00BB5DF9"/>
    <w:rsid w:val="00BB6DC0"/>
    <w:rsid w:val="00BB7251"/>
    <w:rsid w:val="00BB748F"/>
    <w:rsid w:val="00BC2F38"/>
    <w:rsid w:val="00BC34B2"/>
    <w:rsid w:val="00BC45A4"/>
    <w:rsid w:val="00BC5738"/>
    <w:rsid w:val="00BC583E"/>
    <w:rsid w:val="00BC6F7B"/>
    <w:rsid w:val="00BD1DBF"/>
    <w:rsid w:val="00BD2DBC"/>
    <w:rsid w:val="00BD59B4"/>
    <w:rsid w:val="00BD62F2"/>
    <w:rsid w:val="00BD7353"/>
    <w:rsid w:val="00BD7F78"/>
    <w:rsid w:val="00BE02B7"/>
    <w:rsid w:val="00BE0401"/>
    <w:rsid w:val="00BE15FA"/>
    <w:rsid w:val="00BE1A7A"/>
    <w:rsid w:val="00BE47A9"/>
    <w:rsid w:val="00BE4F1C"/>
    <w:rsid w:val="00BE5EED"/>
    <w:rsid w:val="00BF0A1A"/>
    <w:rsid w:val="00BF481C"/>
    <w:rsid w:val="00BF75EB"/>
    <w:rsid w:val="00C00748"/>
    <w:rsid w:val="00C01E61"/>
    <w:rsid w:val="00C02E62"/>
    <w:rsid w:val="00C05C97"/>
    <w:rsid w:val="00C06AEF"/>
    <w:rsid w:val="00C11973"/>
    <w:rsid w:val="00C14F4A"/>
    <w:rsid w:val="00C1527A"/>
    <w:rsid w:val="00C21D54"/>
    <w:rsid w:val="00C270D1"/>
    <w:rsid w:val="00C271B3"/>
    <w:rsid w:val="00C27BE7"/>
    <w:rsid w:val="00C338F1"/>
    <w:rsid w:val="00C37A75"/>
    <w:rsid w:val="00C37AA1"/>
    <w:rsid w:val="00C40E7A"/>
    <w:rsid w:val="00C43DBE"/>
    <w:rsid w:val="00C45774"/>
    <w:rsid w:val="00C46B4C"/>
    <w:rsid w:val="00C47155"/>
    <w:rsid w:val="00C507BA"/>
    <w:rsid w:val="00C553B1"/>
    <w:rsid w:val="00C554DA"/>
    <w:rsid w:val="00C562AE"/>
    <w:rsid w:val="00C60EB9"/>
    <w:rsid w:val="00C614A6"/>
    <w:rsid w:val="00C63259"/>
    <w:rsid w:val="00C63A55"/>
    <w:rsid w:val="00C645C0"/>
    <w:rsid w:val="00C658EC"/>
    <w:rsid w:val="00C7116C"/>
    <w:rsid w:val="00C74AD2"/>
    <w:rsid w:val="00C76A70"/>
    <w:rsid w:val="00C829AF"/>
    <w:rsid w:val="00C90D7D"/>
    <w:rsid w:val="00C923D0"/>
    <w:rsid w:val="00C927CC"/>
    <w:rsid w:val="00C93B21"/>
    <w:rsid w:val="00C951CF"/>
    <w:rsid w:val="00CA11F9"/>
    <w:rsid w:val="00CA35DE"/>
    <w:rsid w:val="00CA45AB"/>
    <w:rsid w:val="00CA539E"/>
    <w:rsid w:val="00CA6521"/>
    <w:rsid w:val="00CB221C"/>
    <w:rsid w:val="00CB3E2A"/>
    <w:rsid w:val="00CB3F55"/>
    <w:rsid w:val="00CB57FD"/>
    <w:rsid w:val="00CC3F01"/>
    <w:rsid w:val="00CC4A2E"/>
    <w:rsid w:val="00CC6DDA"/>
    <w:rsid w:val="00CC79E7"/>
    <w:rsid w:val="00CD3762"/>
    <w:rsid w:val="00CD5050"/>
    <w:rsid w:val="00CD5E3E"/>
    <w:rsid w:val="00CD76EF"/>
    <w:rsid w:val="00CE0CDD"/>
    <w:rsid w:val="00CE0E2D"/>
    <w:rsid w:val="00CE17B9"/>
    <w:rsid w:val="00CE18AB"/>
    <w:rsid w:val="00CE2536"/>
    <w:rsid w:val="00CE2B23"/>
    <w:rsid w:val="00CE4641"/>
    <w:rsid w:val="00CE65F9"/>
    <w:rsid w:val="00CF133C"/>
    <w:rsid w:val="00CF1F03"/>
    <w:rsid w:val="00CF2DA2"/>
    <w:rsid w:val="00CF7763"/>
    <w:rsid w:val="00D01093"/>
    <w:rsid w:val="00D0224E"/>
    <w:rsid w:val="00D067E0"/>
    <w:rsid w:val="00D06970"/>
    <w:rsid w:val="00D07E20"/>
    <w:rsid w:val="00D14597"/>
    <w:rsid w:val="00D165B3"/>
    <w:rsid w:val="00D17838"/>
    <w:rsid w:val="00D2234A"/>
    <w:rsid w:val="00D23020"/>
    <w:rsid w:val="00D242AF"/>
    <w:rsid w:val="00D269A6"/>
    <w:rsid w:val="00D27C97"/>
    <w:rsid w:val="00D3100A"/>
    <w:rsid w:val="00D3462B"/>
    <w:rsid w:val="00D36303"/>
    <w:rsid w:val="00D40034"/>
    <w:rsid w:val="00D4622B"/>
    <w:rsid w:val="00D46549"/>
    <w:rsid w:val="00D47066"/>
    <w:rsid w:val="00D518D1"/>
    <w:rsid w:val="00D52DC0"/>
    <w:rsid w:val="00D608C4"/>
    <w:rsid w:val="00D6267F"/>
    <w:rsid w:val="00D62CD8"/>
    <w:rsid w:val="00D6547E"/>
    <w:rsid w:val="00D66B94"/>
    <w:rsid w:val="00D67E1B"/>
    <w:rsid w:val="00D727FF"/>
    <w:rsid w:val="00D73086"/>
    <w:rsid w:val="00D74316"/>
    <w:rsid w:val="00D762C0"/>
    <w:rsid w:val="00D769C1"/>
    <w:rsid w:val="00D814F6"/>
    <w:rsid w:val="00D81D4F"/>
    <w:rsid w:val="00D823F1"/>
    <w:rsid w:val="00D860CE"/>
    <w:rsid w:val="00D86A6B"/>
    <w:rsid w:val="00D86FE6"/>
    <w:rsid w:val="00D878A1"/>
    <w:rsid w:val="00D91A20"/>
    <w:rsid w:val="00D93ADB"/>
    <w:rsid w:val="00DA03B8"/>
    <w:rsid w:val="00DA290B"/>
    <w:rsid w:val="00DA2F33"/>
    <w:rsid w:val="00DA404E"/>
    <w:rsid w:val="00DA4AE1"/>
    <w:rsid w:val="00DB0EDD"/>
    <w:rsid w:val="00DB14C0"/>
    <w:rsid w:val="00DB14C2"/>
    <w:rsid w:val="00DB167D"/>
    <w:rsid w:val="00DB3F11"/>
    <w:rsid w:val="00DB4B27"/>
    <w:rsid w:val="00DC1254"/>
    <w:rsid w:val="00DC1A39"/>
    <w:rsid w:val="00DC3EF9"/>
    <w:rsid w:val="00DC3F89"/>
    <w:rsid w:val="00DD4157"/>
    <w:rsid w:val="00DD4F47"/>
    <w:rsid w:val="00DE15D4"/>
    <w:rsid w:val="00DE4A01"/>
    <w:rsid w:val="00DE67CF"/>
    <w:rsid w:val="00DE6C48"/>
    <w:rsid w:val="00DF0F7B"/>
    <w:rsid w:val="00DF593F"/>
    <w:rsid w:val="00DF7E91"/>
    <w:rsid w:val="00E01E46"/>
    <w:rsid w:val="00E02F9D"/>
    <w:rsid w:val="00E03322"/>
    <w:rsid w:val="00E03416"/>
    <w:rsid w:val="00E041B9"/>
    <w:rsid w:val="00E04B2B"/>
    <w:rsid w:val="00E04E4C"/>
    <w:rsid w:val="00E10344"/>
    <w:rsid w:val="00E146D8"/>
    <w:rsid w:val="00E16269"/>
    <w:rsid w:val="00E1626E"/>
    <w:rsid w:val="00E165A4"/>
    <w:rsid w:val="00E21A07"/>
    <w:rsid w:val="00E2239B"/>
    <w:rsid w:val="00E24CD8"/>
    <w:rsid w:val="00E24DD2"/>
    <w:rsid w:val="00E2684C"/>
    <w:rsid w:val="00E33F75"/>
    <w:rsid w:val="00E359D7"/>
    <w:rsid w:val="00E41E62"/>
    <w:rsid w:val="00E42573"/>
    <w:rsid w:val="00E43818"/>
    <w:rsid w:val="00E44266"/>
    <w:rsid w:val="00E4437C"/>
    <w:rsid w:val="00E444F6"/>
    <w:rsid w:val="00E46783"/>
    <w:rsid w:val="00E46DC6"/>
    <w:rsid w:val="00E47BE4"/>
    <w:rsid w:val="00E47E1B"/>
    <w:rsid w:val="00E50DD4"/>
    <w:rsid w:val="00E51146"/>
    <w:rsid w:val="00E51E2C"/>
    <w:rsid w:val="00E5242E"/>
    <w:rsid w:val="00E53206"/>
    <w:rsid w:val="00E53438"/>
    <w:rsid w:val="00E54027"/>
    <w:rsid w:val="00E54326"/>
    <w:rsid w:val="00E543C2"/>
    <w:rsid w:val="00E56230"/>
    <w:rsid w:val="00E56BE5"/>
    <w:rsid w:val="00E56D05"/>
    <w:rsid w:val="00E618E2"/>
    <w:rsid w:val="00E7046C"/>
    <w:rsid w:val="00E70813"/>
    <w:rsid w:val="00E71204"/>
    <w:rsid w:val="00E72B24"/>
    <w:rsid w:val="00E73949"/>
    <w:rsid w:val="00E760EE"/>
    <w:rsid w:val="00E76ABE"/>
    <w:rsid w:val="00E76BDB"/>
    <w:rsid w:val="00E81418"/>
    <w:rsid w:val="00E820CB"/>
    <w:rsid w:val="00E82F42"/>
    <w:rsid w:val="00E830AD"/>
    <w:rsid w:val="00E85376"/>
    <w:rsid w:val="00E93B70"/>
    <w:rsid w:val="00E94E42"/>
    <w:rsid w:val="00E960F7"/>
    <w:rsid w:val="00EA243E"/>
    <w:rsid w:val="00EA31EB"/>
    <w:rsid w:val="00EB1BE0"/>
    <w:rsid w:val="00EB25AF"/>
    <w:rsid w:val="00EB31E3"/>
    <w:rsid w:val="00EB3746"/>
    <w:rsid w:val="00EB5434"/>
    <w:rsid w:val="00EC19C6"/>
    <w:rsid w:val="00ED0037"/>
    <w:rsid w:val="00ED0450"/>
    <w:rsid w:val="00ED5576"/>
    <w:rsid w:val="00EE00D7"/>
    <w:rsid w:val="00EE14AC"/>
    <w:rsid w:val="00EE2DE8"/>
    <w:rsid w:val="00EE41B6"/>
    <w:rsid w:val="00EE65FC"/>
    <w:rsid w:val="00EF144A"/>
    <w:rsid w:val="00EF3D1F"/>
    <w:rsid w:val="00EF4A6C"/>
    <w:rsid w:val="00EF6932"/>
    <w:rsid w:val="00EF71F9"/>
    <w:rsid w:val="00F02016"/>
    <w:rsid w:val="00F0232C"/>
    <w:rsid w:val="00F03CFF"/>
    <w:rsid w:val="00F07E91"/>
    <w:rsid w:val="00F10A12"/>
    <w:rsid w:val="00F23F7C"/>
    <w:rsid w:val="00F27B5D"/>
    <w:rsid w:val="00F30CF0"/>
    <w:rsid w:val="00F30D4A"/>
    <w:rsid w:val="00F3142E"/>
    <w:rsid w:val="00F33794"/>
    <w:rsid w:val="00F348E2"/>
    <w:rsid w:val="00F35876"/>
    <w:rsid w:val="00F360E5"/>
    <w:rsid w:val="00F36C4B"/>
    <w:rsid w:val="00F410BB"/>
    <w:rsid w:val="00F41F1E"/>
    <w:rsid w:val="00F46D5C"/>
    <w:rsid w:val="00F47511"/>
    <w:rsid w:val="00F479B0"/>
    <w:rsid w:val="00F531E2"/>
    <w:rsid w:val="00F56367"/>
    <w:rsid w:val="00F63A9B"/>
    <w:rsid w:val="00F64D98"/>
    <w:rsid w:val="00F65814"/>
    <w:rsid w:val="00F67B3F"/>
    <w:rsid w:val="00F71930"/>
    <w:rsid w:val="00F7315E"/>
    <w:rsid w:val="00F77410"/>
    <w:rsid w:val="00F77F8A"/>
    <w:rsid w:val="00F8094C"/>
    <w:rsid w:val="00F84AC2"/>
    <w:rsid w:val="00F86808"/>
    <w:rsid w:val="00F92605"/>
    <w:rsid w:val="00F92A73"/>
    <w:rsid w:val="00F93D1B"/>
    <w:rsid w:val="00F93DFA"/>
    <w:rsid w:val="00F93FB7"/>
    <w:rsid w:val="00F94652"/>
    <w:rsid w:val="00F953EA"/>
    <w:rsid w:val="00FA113D"/>
    <w:rsid w:val="00FA1E85"/>
    <w:rsid w:val="00FA5751"/>
    <w:rsid w:val="00FB5D1C"/>
    <w:rsid w:val="00FB66D1"/>
    <w:rsid w:val="00FB772B"/>
    <w:rsid w:val="00FB7DE0"/>
    <w:rsid w:val="00FC2D52"/>
    <w:rsid w:val="00FC3CDE"/>
    <w:rsid w:val="00FC4B81"/>
    <w:rsid w:val="00FC760B"/>
    <w:rsid w:val="00FD0339"/>
    <w:rsid w:val="00FD0C27"/>
    <w:rsid w:val="00FD1BAB"/>
    <w:rsid w:val="00FD1C08"/>
    <w:rsid w:val="00FD2D94"/>
    <w:rsid w:val="00FD304B"/>
    <w:rsid w:val="00FD7755"/>
    <w:rsid w:val="00FD7B1C"/>
    <w:rsid w:val="00FE3D79"/>
    <w:rsid w:val="00FE4FB8"/>
    <w:rsid w:val="00FF1C61"/>
    <w:rsid w:val="00FF204E"/>
    <w:rsid w:val="00FF25EF"/>
    <w:rsid w:val="00FF2BA5"/>
    <w:rsid w:val="00FF39F4"/>
    <w:rsid w:val="00FF40DD"/>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75C739C-B9FC-5348-93F0-1670DDE5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uiPriority w:val="99"/>
    <w:rsid w:val="00AD39E7"/>
    <w:rPr>
      <w:rFonts w:ascii="Times New Roman" w:eastAsia="SimSun" w:hAnsi="Times New Roman"/>
      <w:spacing w:val="15"/>
      <w:lang w:val="en-GB"/>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styleId="Revision">
    <w:name w:val="Revision"/>
    <w:hidden/>
    <w:uiPriority w:val="99"/>
    <w:semiHidden/>
    <w:rsid w:val="0034775A"/>
    <w:rPr>
      <w:rFonts w:ascii="Times New Roman" w:eastAsia="SimSun" w:hAnsi="Times New Roman"/>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30EC9-4A2E-4708-9252-D89B01A61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2019-04-09T02:29:00Z</cp:lastPrinted>
  <dcterms:created xsi:type="dcterms:W3CDTF">2023-10-14T01:21:00Z</dcterms:created>
  <dcterms:modified xsi:type="dcterms:W3CDTF">2023-10-14T01:21:00Z</dcterms:modified>
</cp:coreProperties>
</file>